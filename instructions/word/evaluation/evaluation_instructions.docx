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19A4" w14:textId="1404812A" w:rsidR="005A211D" w:rsidRPr="00872716" w:rsidRDefault="005A211D" w:rsidP="005A211D">
      <w:pPr>
        <w:ind w:left="-360" w:right="-630"/>
        <w:rPr>
          <w:b/>
          <w:bCs/>
          <w:u w:val="single"/>
        </w:rPr>
      </w:pPr>
      <w:bookmarkStart w:id="0" w:name="_Hlk161330722"/>
      <w:bookmarkEnd w:id="0"/>
      <w:r w:rsidRPr="00872716">
        <w:rPr>
          <w:b/>
          <w:bCs/>
          <w:u w:val="single"/>
        </w:rPr>
        <w:t>Comparing Codebooks</w:t>
      </w:r>
    </w:p>
    <w:p w14:paraId="0BDBEBC6" w14:textId="0EF0B14C" w:rsidR="00627047" w:rsidRPr="00872716" w:rsidRDefault="00627047" w:rsidP="005A211D">
      <w:pPr>
        <w:ind w:left="-360" w:right="-630"/>
        <w:rPr>
          <w:b/>
          <w:bCs/>
          <w:u w:val="single"/>
        </w:rPr>
      </w:pPr>
    </w:p>
    <w:p w14:paraId="42CE6416" w14:textId="3CFD0DEF" w:rsidR="00627047" w:rsidRPr="00872716" w:rsidRDefault="009D3D7D" w:rsidP="005A211D">
      <w:pPr>
        <w:ind w:left="-360" w:right="-630"/>
        <w:rPr>
          <w:b/>
          <w:bCs/>
        </w:rPr>
      </w:pPr>
      <w:del w:id="1" w:author="PSR" w:date="2024-03-16T10:58:00Z">
        <w:r w:rsidRPr="00872716" w:rsidDel="00943BA9">
          <w:rPr>
            <w:b/>
            <w:bCs/>
          </w:rPr>
          <w:delText xml:space="preserve">As of 14 March 7:45AM ET. </w:delText>
        </w:r>
        <w:r w:rsidR="00627047" w:rsidRPr="00872716" w:rsidDel="00943BA9">
          <w:rPr>
            <w:b/>
            <w:bCs/>
          </w:rPr>
          <w:delText>Almost but not yet complete -PSR</w:delText>
        </w:r>
      </w:del>
      <w:ins w:id="2" w:author="PSR" w:date="2024-03-16T10:58:00Z">
        <w:r w:rsidR="00943BA9" w:rsidRPr="00943BA9">
          <w:rPr>
            <w:b/>
            <w:bCs/>
            <w:sz w:val="16"/>
            <w:szCs w:val="16"/>
            <w:rPrChange w:id="3" w:author="PSR" w:date="2024-03-16T10:59:00Z">
              <w:rPr>
                <w:b/>
                <w:bCs/>
              </w:rPr>
            </w:rPrChange>
          </w:rPr>
          <w:t>[Version of 16 March 2024]</w:t>
        </w:r>
      </w:ins>
    </w:p>
    <w:p w14:paraId="1FE6AAD1" w14:textId="6F33D3B0" w:rsidR="005A211D" w:rsidRPr="00872716" w:rsidRDefault="005A211D" w:rsidP="005A211D">
      <w:pPr>
        <w:ind w:left="-360" w:right="-630"/>
      </w:pPr>
    </w:p>
    <w:p w14:paraId="13002D62" w14:textId="77777777" w:rsidR="00C655FA" w:rsidRPr="00872716" w:rsidRDefault="00C655FA" w:rsidP="005A211D">
      <w:pPr>
        <w:ind w:left="-360" w:right="-630"/>
      </w:pPr>
    </w:p>
    <w:p w14:paraId="324CF6E2" w14:textId="2DC5A964" w:rsidR="005A211D" w:rsidRPr="00872716" w:rsidRDefault="005A211D" w:rsidP="005A211D">
      <w:pPr>
        <w:ind w:left="-360" w:right="-630"/>
      </w:pPr>
      <w:r w:rsidRPr="00872716">
        <w:t>Your task is to compare two different codebooks that were created for the same set of data, by identifying codes in the two codebooks that match.</w:t>
      </w:r>
    </w:p>
    <w:p w14:paraId="3E56F660" w14:textId="2936903A" w:rsidR="005A211D" w:rsidRPr="00872716" w:rsidRDefault="005A211D" w:rsidP="005A211D">
      <w:pPr>
        <w:ind w:left="-360" w:right="-630"/>
      </w:pPr>
    </w:p>
    <w:p w14:paraId="2D47C242" w14:textId="02607BC8" w:rsidR="005A211D" w:rsidRPr="00872716" w:rsidRDefault="005A211D" w:rsidP="005A211D">
      <w:pPr>
        <w:ind w:left="-360" w:right="-630"/>
      </w:pPr>
      <w:r w:rsidRPr="00872716">
        <w:t>This will be done using an Excel spreadsheet that contains the two codebooks, one on the left, and one on the right. Here is an example where the dataset was a sample of responses from previously suicidal people explaining what got them through their dark times.</w:t>
      </w:r>
    </w:p>
    <w:p w14:paraId="7663793E" w14:textId="612F3396" w:rsidR="005A211D" w:rsidRPr="00872716" w:rsidRDefault="005A211D" w:rsidP="005A211D">
      <w:pPr>
        <w:ind w:left="-360" w:right="-630"/>
      </w:pPr>
    </w:p>
    <w:p w14:paraId="6ADAE944" w14:textId="30E5E979" w:rsidR="005A211D" w:rsidRPr="00872716" w:rsidRDefault="00FE4DFD" w:rsidP="005A211D">
      <w:pPr>
        <w:ind w:left="-360" w:right="-630"/>
      </w:pPr>
      <w:r w:rsidRPr="00872716">
        <w:rPr>
          <w:noProof/>
        </w:rPr>
        <w:drawing>
          <wp:inline distT="0" distB="0" distL="0" distR="0" wp14:anchorId="7F3A9DF2" wp14:editId="57130113">
            <wp:extent cx="6528775" cy="2633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54283" cy="2643421"/>
                    </a:xfrm>
                    <a:prstGeom prst="rect">
                      <a:avLst/>
                    </a:prstGeom>
                  </pic:spPr>
                </pic:pic>
              </a:graphicData>
            </a:graphic>
          </wp:inline>
        </w:drawing>
      </w:r>
    </w:p>
    <w:p w14:paraId="19B7AF6C" w14:textId="7A973D18" w:rsidR="005A211D" w:rsidRPr="00872716" w:rsidRDefault="005A211D" w:rsidP="005A211D">
      <w:pPr>
        <w:ind w:left="-360" w:right="-630"/>
      </w:pPr>
    </w:p>
    <w:p w14:paraId="170FABBF" w14:textId="0DD9C631" w:rsidR="005A211D" w:rsidRPr="00872716" w:rsidRDefault="005A211D" w:rsidP="005A211D">
      <w:pPr>
        <w:ind w:left="-360" w:right="-630"/>
      </w:pPr>
      <w:r w:rsidRPr="00872716">
        <w:t>There are two different criteria that can be used for matching codes. You’ll be told which criterion to use (or you might be asked to do this twice, once each way).</w:t>
      </w:r>
    </w:p>
    <w:p w14:paraId="14999971" w14:textId="63A036DA" w:rsidR="005A211D" w:rsidRPr="00872716" w:rsidRDefault="005A211D" w:rsidP="005A211D">
      <w:pPr>
        <w:ind w:left="-360" w:right="-630"/>
      </w:pPr>
    </w:p>
    <w:p w14:paraId="6203C7A4" w14:textId="77777777" w:rsidR="005A211D" w:rsidRPr="00872716" w:rsidRDefault="005A211D" w:rsidP="005A211D">
      <w:pPr>
        <w:ind w:left="720" w:right="-630"/>
      </w:pPr>
      <w:r w:rsidRPr="00872716">
        <w:rPr>
          <w:b/>
          <w:bCs/>
        </w:rPr>
        <w:t>Loose match instructions:</w:t>
      </w:r>
      <w:r w:rsidRPr="00872716">
        <w:t> </w:t>
      </w:r>
      <w:r w:rsidRPr="00872716">
        <w:rPr>
          <w:u w:val="single"/>
        </w:rPr>
        <w:t>Two codes are considered to be a loose match if they have concepts in common, even if they aren't exactly describing the same thing.</w:t>
      </w:r>
      <w:r w:rsidRPr="00872716">
        <w:t> This could include one being more general than the other (e.g., a code for "Lethal weapons" would be a loose match with "Kinds of firearms"), or the two having significant overlap (e.g. a code for "Zoo animals" would be a loose match for "Large mammals" -- you find snakes and birds in a zoo and you don't generally find moose or narwhals -- but "Wild animals" would </w:t>
      </w:r>
      <w:r w:rsidRPr="00872716">
        <w:rPr>
          <w:i/>
          <w:iCs/>
        </w:rPr>
        <w:t>not</w:t>
      </w:r>
      <w:r w:rsidRPr="00872716">
        <w:t> be a loose match for "House pets"). If these codes were each used to group documents, you would expect overlap of many (but not necessarily all) of the documents in the groups.</w:t>
      </w:r>
    </w:p>
    <w:p w14:paraId="460ED87D" w14:textId="77777777" w:rsidR="005A211D" w:rsidRPr="00872716" w:rsidRDefault="005A211D" w:rsidP="005A211D">
      <w:pPr>
        <w:ind w:left="720" w:right="-630"/>
      </w:pPr>
    </w:p>
    <w:p w14:paraId="4293FB31" w14:textId="77777777" w:rsidR="005A211D" w:rsidRPr="00872716" w:rsidRDefault="005A211D" w:rsidP="005A211D">
      <w:pPr>
        <w:ind w:left="720" w:right="-630"/>
      </w:pPr>
      <w:r w:rsidRPr="00872716">
        <w:rPr>
          <w:b/>
          <w:bCs/>
        </w:rPr>
        <w:t>Tight match instructions</w:t>
      </w:r>
      <w:r w:rsidRPr="00872716">
        <w:t>: </w:t>
      </w:r>
      <w:r w:rsidRPr="00872716">
        <w:rPr>
          <w:u w:val="single"/>
        </w:rPr>
        <w:t>Two codes are considered to be a tight match if they seem to be rough paraphrases of one another, basically what you would expect if two people had identified the same basic concept, but were expressing it in different ways.</w:t>
      </w:r>
      <w:r w:rsidRPr="00872716">
        <w:t>  For example, "Faculty positions" and "University teaching jobs" would be a tight match (even though they're not </w:t>
      </w:r>
      <w:r w:rsidRPr="00872716">
        <w:rPr>
          <w:i/>
          <w:iCs/>
        </w:rPr>
        <w:t>exactly</w:t>
      </w:r>
      <w:r w:rsidRPr="00872716">
        <w:t> a match, e.g. research professors don't teach). If these codes were each used to group documents, you would expect more or less the same documents to be in both groups.</w:t>
      </w:r>
    </w:p>
    <w:p w14:paraId="146528E2" w14:textId="07DE17DC" w:rsidR="005A211D" w:rsidRPr="00872716" w:rsidRDefault="005A211D" w:rsidP="005A211D">
      <w:pPr>
        <w:ind w:left="-360" w:right="-630"/>
      </w:pPr>
    </w:p>
    <w:p w14:paraId="060AD11F" w14:textId="0F1D25B3" w:rsidR="00FD18B9" w:rsidRPr="00872716" w:rsidRDefault="00FD18B9"/>
    <w:p w14:paraId="2AECF0E1" w14:textId="695B2E68" w:rsidR="00FD18B9" w:rsidRPr="00872716" w:rsidRDefault="00FD18B9" w:rsidP="005A211D">
      <w:pPr>
        <w:ind w:left="-360" w:right="-630"/>
      </w:pPr>
    </w:p>
    <w:p w14:paraId="3BDFD0A2" w14:textId="49471560" w:rsidR="00FE4DFD" w:rsidRPr="00872716" w:rsidRDefault="00FE4DFD" w:rsidP="00FD18B9">
      <w:pPr>
        <w:ind w:left="-360" w:right="-630"/>
      </w:pPr>
      <w:r w:rsidRPr="00872716">
        <w:t>In your spreadsheet you’ll have a blank center section for codes that match.  It looks like this:</w:t>
      </w:r>
    </w:p>
    <w:p w14:paraId="470BF145" w14:textId="3033C566" w:rsidR="00FE4DFD" w:rsidRPr="00872716" w:rsidRDefault="00FE4DFD" w:rsidP="00FD18B9">
      <w:pPr>
        <w:ind w:left="-360" w:right="-630"/>
      </w:pPr>
    </w:p>
    <w:p w14:paraId="4D28B205" w14:textId="28EE2B9C" w:rsidR="00FE4DFD" w:rsidRPr="00872716" w:rsidRDefault="00FE4DFD" w:rsidP="00FE4DFD">
      <w:pPr>
        <w:ind w:left="-360" w:right="-630"/>
        <w:jc w:val="center"/>
      </w:pPr>
      <w:r w:rsidRPr="00872716">
        <w:rPr>
          <w:noProof/>
        </w:rPr>
        <w:drawing>
          <wp:inline distT="0" distB="0" distL="0" distR="0" wp14:anchorId="540BC19C" wp14:editId="42215CA9">
            <wp:extent cx="3556000" cy="2184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1711" cy="2206830"/>
                    </a:xfrm>
                    <a:prstGeom prst="rect">
                      <a:avLst/>
                    </a:prstGeom>
                  </pic:spPr>
                </pic:pic>
              </a:graphicData>
            </a:graphic>
          </wp:inline>
        </w:drawing>
      </w:r>
    </w:p>
    <w:p w14:paraId="693B4D25" w14:textId="77777777" w:rsidR="00FE4DFD" w:rsidRPr="00872716" w:rsidRDefault="00FE4DFD" w:rsidP="00FD18B9">
      <w:pPr>
        <w:ind w:left="-360" w:right="-630"/>
      </w:pPr>
    </w:p>
    <w:p w14:paraId="75628293" w14:textId="0AE95844" w:rsidR="0078415F" w:rsidRPr="00872716" w:rsidRDefault="00FD18B9" w:rsidP="0078415F">
      <w:pPr>
        <w:ind w:left="-360" w:right="-630"/>
      </w:pPr>
      <w:r w:rsidRPr="00872716">
        <w:t xml:space="preserve">The process for creating the matching is very simple and it’s the same for either the loose or tight instructions: if you decide that two codes </w:t>
      </w:r>
      <w:r w:rsidR="00FE4DFD" w:rsidRPr="00872716">
        <w:t>from the different codebooks match</w:t>
      </w:r>
      <w:r w:rsidRPr="00872716">
        <w:t xml:space="preserve">, </w:t>
      </w:r>
      <w:r w:rsidRPr="00290A42">
        <w:rPr>
          <w:b/>
          <w:u w:val="single"/>
        </w:rPr>
        <w:t>cut-and-paste</w:t>
      </w:r>
      <w:r w:rsidRPr="00872716">
        <w:t xml:space="preserve"> </w:t>
      </w:r>
      <w:r w:rsidR="00FE4DFD" w:rsidRPr="00872716">
        <w:t>those</w:t>
      </w:r>
      <w:r w:rsidRPr="00872716">
        <w:t xml:space="preserve"> Code</w:t>
      </w:r>
      <w:r w:rsidR="00FE4DFD" w:rsidRPr="00872716">
        <w:t>s</w:t>
      </w:r>
      <w:r w:rsidRPr="00872716">
        <w:t xml:space="preserve"> </w:t>
      </w:r>
      <w:r w:rsidR="00FE4DFD" w:rsidRPr="00872716">
        <w:t>and Code Descriptions so that they’re on the same line in the center.</w:t>
      </w:r>
      <w:r w:rsidR="0078415F" w:rsidRPr="00872716">
        <w:t xml:space="preserve">  Note that codes should be matched </w:t>
      </w:r>
      <w:r w:rsidR="0078415F" w:rsidRPr="00872716">
        <w:rPr>
          <w:i/>
          <w:iCs/>
        </w:rPr>
        <w:t>one-to-one</w:t>
      </w:r>
      <w:r w:rsidR="0078415F" w:rsidRPr="00872716">
        <w:t xml:space="preserve"> (not one-to-many or many-to-one), which means that if one codebook has more codes than the other, some codes will </w:t>
      </w:r>
      <w:r w:rsidR="0078415F" w:rsidRPr="00872716">
        <w:rPr>
          <w:i/>
          <w:iCs/>
        </w:rPr>
        <w:t>necessarily</w:t>
      </w:r>
      <w:r w:rsidR="0078415F" w:rsidRPr="00872716">
        <w:t xml:space="preserve"> be left over for the larger one. </w:t>
      </w:r>
    </w:p>
    <w:p w14:paraId="0A3AC285" w14:textId="5F3838D6" w:rsidR="00FD18B9" w:rsidRPr="00872716" w:rsidRDefault="00FD18B9" w:rsidP="00FD18B9">
      <w:pPr>
        <w:ind w:left="-360" w:right="-630"/>
      </w:pPr>
    </w:p>
    <w:p w14:paraId="2987DE5B" w14:textId="5C6A08D2" w:rsidR="00FE4DFD" w:rsidRPr="00872716" w:rsidRDefault="00FE4DFD" w:rsidP="00FD18B9">
      <w:pPr>
        <w:ind w:left="-360" w:right="-630"/>
      </w:pPr>
    </w:p>
    <w:p w14:paraId="6AE1503B" w14:textId="2E94EA81" w:rsidR="00FE4DFD" w:rsidRPr="00872716" w:rsidRDefault="00FE4DFD" w:rsidP="00FD18B9">
      <w:pPr>
        <w:ind w:left="-360" w:right="-630"/>
      </w:pPr>
      <w:r w:rsidRPr="00872716">
        <w:t xml:space="preserve">Here’s </w:t>
      </w:r>
      <w:r w:rsidR="006B4749" w:rsidRPr="00872716">
        <w:t xml:space="preserve">a simple example </w:t>
      </w:r>
      <w:r w:rsidR="00836212" w:rsidRPr="00872716">
        <w:t>workflo</w:t>
      </w:r>
      <w:r w:rsidR="00DC6CCA" w:rsidRPr="00872716">
        <w:t>w</w:t>
      </w:r>
      <w:del w:id="4" w:author="PSR" w:date="2024-03-16T11:02:00Z">
        <w:r w:rsidR="00836212" w:rsidRPr="00872716" w:rsidDel="00943BA9">
          <w:delText>:</w:delText>
        </w:r>
      </w:del>
      <w:ins w:id="5" w:author="PSR" w:date="2024-03-16T11:02:00Z">
        <w:r w:rsidR="00943BA9">
          <w:t xml:space="preserve">. We will discuss it both ways: once doing it with the </w:t>
        </w:r>
        <w:r w:rsidR="00943BA9" w:rsidRPr="00943BA9">
          <w:rPr>
            <w:i/>
            <w:iCs/>
            <w:rPrChange w:id="6" w:author="PSR" w:date="2024-03-16T11:02:00Z">
              <w:rPr/>
            </w:rPrChange>
          </w:rPr>
          <w:t>tight</w:t>
        </w:r>
        <w:r w:rsidR="00943BA9">
          <w:t xml:space="preserve"> criteria and once with the </w:t>
        </w:r>
        <w:r w:rsidR="00943BA9" w:rsidRPr="00943BA9">
          <w:rPr>
            <w:i/>
            <w:iCs/>
            <w:rPrChange w:id="7" w:author="PSR" w:date="2024-03-16T11:02:00Z">
              <w:rPr/>
            </w:rPrChange>
          </w:rPr>
          <w:t>loose</w:t>
        </w:r>
        <w:r w:rsidR="00943BA9">
          <w:t xml:space="preserve"> criteria.</w:t>
        </w:r>
      </w:ins>
    </w:p>
    <w:p w14:paraId="39E783AB" w14:textId="01B302CE" w:rsidR="00836212" w:rsidRPr="00872716" w:rsidRDefault="00836212" w:rsidP="00FD18B9">
      <w:pPr>
        <w:ind w:left="-360" w:right="-630"/>
      </w:pPr>
    </w:p>
    <w:p w14:paraId="4B7F377B" w14:textId="5F699094" w:rsidR="00836212" w:rsidRPr="00872716" w:rsidRDefault="00C55684" w:rsidP="00C55684">
      <w:pPr>
        <w:pStyle w:val="ListParagraph"/>
        <w:numPr>
          <w:ilvl w:val="0"/>
          <w:numId w:val="3"/>
        </w:numPr>
        <w:ind w:right="-630"/>
        <w:rPr>
          <w:rFonts w:ascii="Times New Roman" w:hAnsi="Times New Roman" w:cs="Times New Roman"/>
        </w:rPr>
      </w:pPr>
      <w:del w:id="8" w:author="PSR" w:date="2024-03-16T11:02:00Z">
        <w:r w:rsidRPr="00872716" w:rsidDel="00943BA9">
          <w:rPr>
            <w:rFonts w:ascii="Times New Roman" w:hAnsi="Times New Roman" w:cs="Times New Roman"/>
          </w:rPr>
          <w:delText xml:space="preserve">You </w:delText>
        </w:r>
      </w:del>
      <w:ins w:id="9" w:author="PSR" w:date="2024-03-16T11:02:00Z">
        <w:r w:rsidR="00943BA9">
          <w:rPr>
            <w:rFonts w:ascii="Times New Roman" w:hAnsi="Times New Roman" w:cs="Times New Roman"/>
          </w:rPr>
          <w:t>Regardless of whether you are following the tight or loose instructions, you begin with</w:t>
        </w:r>
        <w:r w:rsidR="00943BA9" w:rsidRPr="00872716">
          <w:rPr>
            <w:rFonts w:ascii="Times New Roman" w:hAnsi="Times New Roman" w:cs="Times New Roman"/>
          </w:rPr>
          <w:t xml:space="preserve"> </w:t>
        </w:r>
      </w:ins>
      <w:del w:id="10" w:author="PSR" w:date="2024-03-16T11:03:00Z">
        <w:r w:rsidRPr="00872716" w:rsidDel="00943BA9">
          <w:rPr>
            <w:rFonts w:ascii="Times New Roman" w:hAnsi="Times New Roman" w:cs="Times New Roman"/>
          </w:rPr>
          <w:delText xml:space="preserve">have </w:delText>
        </w:r>
      </w:del>
      <w:r w:rsidRPr="00872716">
        <w:rPr>
          <w:rFonts w:ascii="Times New Roman" w:hAnsi="Times New Roman" w:cs="Times New Roman"/>
        </w:rPr>
        <w:t xml:space="preserve">a spreadsheet </w:t>
      </w:r>
      <w:del w:id="11" w:author="PSR" w:date="2024-03-16T11:03:00Z">
        <w:r w:rsidRPr="00872716" w:rsidDel="00943BA9">
          <w:rPr>
            <w:rFonts w:ascii="Times New Roman" w:hAnsi="Times New Roman" w:cs="Times New Roman"/>
          </w:rPr>
          <w:delText xml:space="preserve">of </w:delText>
        </w:r>
      </w:del>
      <w:ins w:id="12" w:author="PSR" w:date="2024-03-16T11:03:00Z">
        <w:r w:rsidR="00943BA9">
          <w:rPr>
            <w:rFonts w:ascii="Times New Roman" w:hAnsi="Times New Roman" w:cs="Times New Roman"/>
          </w:rPr>
          <w:t>containing</w:t>
        </w:r>
        <w:r w:rsidR="00943BA9" w:rsidRPr="00872716">
          <w:rPr>
            <w:rFonts w:ascii="Times New Roman" w:hAnsi="Times New Roman" w:cs="Times New Roman"/>
          </w:rPr>
          <w:t xml:space="preserve"> </w:t>
        </w:r>
      </w:ins>
      <w:del w:id="13" w:author="PSR" w:date="2024-03-16T10:59:00Z">
        <w:r w:rsidRPr="00872716" w:rsidDel="00943BA9">
          <w:rPr>
            <w:rFonts w:ascii="Times New Roman" w:hAnsi="Times New Roman" w:cs="Times New Roman"/>
          </w:rPr>
          <w:delText xml:space="preserve">cookbooks </w:delText>
        </w:r>
      </w:del>
      <w:ins w:id="14" w:author="PSR" w:date="2024-03-16T11:07:00Z">
        <w:r w:rsidR="00943BA9">
          <w:rPr>
            <w:rFonts w:ascii="Times New Roman" w:hAnsi="Times New Roman" w:cs="Times New Roman"/>
          </w:rPr>
          <w:t>C</w:t>
        </w:r>
      </w:ins>
      <w:ins w:id="15" w:author="PSR" w:date="2024-03-16T10:59:00Z">
        <w:r w:rsidR="00943BA9">
          <w:rPr>
            <w:rFonts w:ascii="Times New Roman" w:hAnsi="Times New Roman" w:cs="Times New Roman"/>
          </w:rPr>
          <w:t>odebooks</w:t>
        </w:r>
        <w:r w:rsidR="00943BA9" w:rsidRPr="00872716">
          <w:rPr>
            <w:rFonts w:ascii="Times New Roman" w:hAnsi="Times New Roman" w:cs="Times New Roman"/>
          </w:rPr>
          <w:t xml:space="preserve"> </w:t>
        </w:r>
      </w:ins>
      <w:r w:rsidRPr="00872716">
        <w:rPr>
          <w:rFonts w:ascii="Times New Roman" w:hAnsi="Times New Roman" w:cs="Times New Roman"/>
        </w:rPr>
        <w:t xml:space="preserve">1 and 2 on </w:t>
      </w:r>
      <w:del w:id="16" w:author="PSR" w:date="2024-03-16T10:59:00Z">
        <w:r w:rsidRPr="00872716" w:rsidDel="00943BA9">
          <w:rPr>
            <w:rFonts w:ascii="Times New Roman" w:hAnsi="Times New Roman" w:cs="Times New Roman"/>
          </w:rPr>
          <w:delText xml:space="preserve">the </w:delText>
        </w:r>
      </w:del>
      <w:ins w:id="17" w:author="PSR" w:date="2024-03-16T10:59:00Z">
        <w:r w:rsidR="00943BA9">
          <w:rPr>
            <w:rFonts w:ascii="Times New Roman" w:hAnsi="Times New Roman" w:cs="Times New Roman"/>
          </w:rPr>
          <w:t>each</w:t>
        </w:r>
        <w:r w:rsidR="00943BA9" w:rsidRPr="00872716">
          <w:rPr>
            <w:rFonts w:ascii="Times New Roman" w:hAnsi="Times New Roman" w:cs="Times New Roman"/>
          </w:rPr>
          <w:t xml:space="preserve"> </w:t>
        </w:r>
      </w:ins>
      <w:r w:rsidRPr="00872716">
        <w:rPr>
          <w:rFonts w:ascii="Times New Roman" w:hAnsi="Times New Roman" w:cs="Times New Roman"/>
        </w:rPr>
        <w:t xml:space="preserve">side and </w:t>
      </w:r>
      <w:del w:id="18" w:author="PSR" w:date="2024-03-16T11:03:00Z">
        <w:r w:rsidRPr="00872716" w:rsidDel="00943BA9">
          <w:rPr>
            <w:rFonts w:ascii="Times New Roman" w:hAnsi="Times New Roman" w:cs="Times New Roman"/>
          </w:rPr>
          <w:delText xml:space="preserve">the </w:delText>
        </w:r>
      </w:del>
      <w:ins w:id="19" w:author="PSR" w:date="2024-03-16T11:03:00Z">
        <w:r w:rsidR="00943BA9">
          <w:rPr>
            <w:rFonts w:ascii="Times New Roman" w:hAnsi="Times New Roman" w:cs="Times New Roman"/>
          </w:rPr>
          <w:t>a</w:t>
        </w:r>
        <w:r w:rsidR="00943BA9" w:rsidRPr="00872716">
          <w:rPr>
            <w:rFonts w:ascii="Times New Roman" w:hAnsi="Times New Roman" w:cs="Times New Roman"/>
          </w:rPr>
          <w:t xml:space="preserve"> </w:t>
        </w:r>
      </w:ins>
      <w:r w:rsidRPr="00872716">
        <w:rPr>
          <w:rFonts w:ascii="Times New Roman" w:hAnsi="Times New Roman" w:cs="Times New Roman"/>
        </w:rPr>
        <w:t>blank section in the middle</w:t>
      </w:r>
      <w:ins w:id="20" w:author="PSR" w:date="2024-03-16T11:03:00Z">
        <w:r w:rsidR="00943BA9">
          <w:rPr>
            <w:rFonts w:ascii="Times New Roman" w:hAnsi="Times New Roman" w:cs="Times New Roman"/>
          </w:rPr>
          <w:t>, which is where you will put</w:t>
        </w:r>
      </w:ins>
      <w:r w:rsidRPr="00872716">
        <w:rPr>
          <w:rFonts w:ascii="Times New Roman" w:hAnsi="Times New Roman" w:cs="Times New Roman"/>
        </w:rPr>
        <w:t xml:space="preserve"> </w:t>
      </w:r>
      <w:del w:id="21" w:author="PSR" w:date="2024-03-16T11:03:00Z">
        <w:r w:rsidRPr="00872716" w:rsidDel="00943BA9">
          <w:rPr>
            <w:rFonts w:ascii="Times New Roman" w:hAnsi="Times New Roman" w:cs="Times New Roman"/>
          </w:rPr>
          <w:delText xml:space="preserve">for </w:delText>
        </w:r>
      </w:del>
      <w:r w:rsidRPr="00872716">
        <w:rPr>
          <w:rFonts w:ascii="Times New Roman" w:hAnsi="Times New Roman" w:cs="Times New Roman"/>
        </w:rPr>
        <w:t>codes that match.</w:t>
      </w:r>
      <w:ins w:id="22" w:author="PSR" w:date="2024-03-16T11:03:00Z">
        <w:r w:rsidR="00943BA9" w:rsidDel="00943BA9">
          <w:rPr>
            <w:rFonts w:ascii="Times New Roman" w:hAnsi="Times New Roman" w:cs="Times New Roman"/>
          </w:rPr>
          <w:t xml:space="preserve"> </w:t>
        </w:r>
      </w:ins>
      <w:del w:id="23" w:author="PSR" w:date="2024-03-16T11:03:00Z">
        <w:r w:rsidR="00511E88" w:rsidDel="00943BA9">
          <w:rPr>
            <w:rFonts w:ascii="Times New Roman" w:hAnsi="Times New Roman" w:cs="Times New Roman"/>
          </w:rPr>
          <w:delText xml:space="preserve"> </w:delText>
        </w:r>
      </w:del>
      <w:del w:id="24" w:author="PSR" w:date="2024-03-16T11:01:00Z">
        <w:r w:rsidR="00511E88" w:rsidDel="00943BA9">
          <w:rPr>
            <w:rFonts w:ascii="Times New Roman" w:hAnsi="Times New Roman" w:cs="Times New Roman"/>
          </w:rPr>
          <w:delText>You are going to work on</w:delText>
        </w:r>
      </w:del>
      <w:del w:id="25" w:author="PSR" w:date="2024-03-16T11:03:00Z">
        <w:r w:rsidR="00511E88" w:rsidDel="00943BA9">
          <w:rPr>
            <w:rFonts w:ascii="Times New Roman" w:hAnsi="Times New Roman" w:cs="Times New Roman"/>
          </w:rPr>
          <w:delText xml:space="preserve"> both </w:delText>
        </w:r>
        <w:r w:rsidR="00511E88" w:rsidRPr="00511E88" w:rsidDel="00943BA9">
          <w:rPr>
            <w:rFonts w:ascii="Times New Roman" w:hAnsi="Times New Roman" w:cs="Times New Roman"/>
            <w:i/>
          </w:rPr>
          <w:delText>tight</w:delText>
        </w:r>
        <w:r w:rsidR="00511E88" w:rsidDel="00943BA9">
          <w:rPr>
            <w:rFonts w:ascii="Times New Roman" w:hAnsi="Times New Roman" w:cs="Times New Roman"/>
          </w:rPr>
          <w:delText xml:space="preserve"> and </w:delText>
        </w:r>
        <w:r w:rsidR="00511E88" w:rsidRPr="00511E88" w:rsidDel="00943BA9">
          <w:rPr>
            <w:rFonts w:ascii="Times New Roman" w:hAnsi="Times New Roman" w:cs="Times New Roman"/>
            <w:i/>
          </w:rPr>
          <w:delText>loose</w:delText>
        </w:r>
        <w:r w:rsidR="00511E88" w:rsidDel="00943BA9">
          <w:rPr>
            <w:rFonts w:ascii="Times New Roman" w:hAnsi="Times New Roman" w:cs="Times New Roman"/>
          </w:rPr>
          <w:delText xml:space="preserve"> </w:delText>
        </w:r>
      </w:del>
      <w:del w:id="26" w:author="PSR" w:date="2024-03-16T11:01:00Z">
        <w:r w:rsidR="00511E88" w:rsidDel="00943BA9">
          <w:rPr>
            <w:rFonts w:ascii="Times New Roman" w:hAnsi="Times New Roman" w:cs="Times New Roman"/>
          </w:rPr>
          <w:delText>criterions</w:delText>
        </w:r>
      </w:del>
      <w:del w:id="27" w:author="PSR" w:date="2024-03-16T11:03:00Z">
        <w:r w:rsidR="00511E88" w:rsidDel="00943BA9">
          <w:rPr>
            <w:rFonts w:ascii="Times New Roman" w:hAnsi="Times New Roman" w:cs="Times New Roman"/>
          </w:rPr>
          <w:delText>.</w:delText>
        </w:r>
      </w:del>
    </w:p>
    <w:p w14:paraId="169C816A" w14:textId="0D1D8F29" w:rsidR="00836212" w:rsidRPr="00872716" w:rsidRDefault="00836212" w:rsidP="00FD18B9">
      <w:pPr>
        <w:ind w:left="-360" w:right="-630"/>
      </w:pPr>
    </w:p>
    <w:p w14:paraId="4209CE98" w14:textId="342E5872" w:rsidR="00836212" w:rsidRPr="00872716" w:rsidRDefault="00836212" w:rsidP="00FD18B9">
      <w:pPr>
        <w:ind w:left="-360" w:right="-630"/>
      </w:pPr>
      <w:r w:rsidRPr="00872716">
        <w:rPr>
          <w:noProof/>
        </w:rPr>
        <w:drawing>
          <wp:inline distT="0" distB="0" distL="0" distR="0" wp14:anchorId="066D6C7B" wp14:editId="68DF003E">
            <wp:extent cx="6539314"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7463" cy="1535436"/>
                    </a:xfrm>
                    <a:prstGeom prst="rect">
                      <a:avLst/>
                    </a:prstGeom>
                  </pic:spPr>
                </pic:pic>
              </a:graphicData>
            </a:graphic>
          </wp:inline>
        </w:drawing>
      </w:r>
    </w:p>
    <w:p w14:paraId="7103CF6C" w14:textId="77777777" w:rsidR="00836212" w:rsidRPr="00872716" w:rsidRDefault="00836212" w:rsidP="00FD18B9">
      <w:pPr>
        <w:ind w:left="-360" w:right="-630"/>
      </w:pPr>
    </w:p>
    <w:p w14:paraId="777DA885" w14:textId="34F3E0B8" w:rsidR="00C55684" w:rsidRPr="00872716" w:rsidDel="00943BA9" w:rsidRDefault="00C55684" w:rsidP="00C55684">
      <w:pPr>
        <w:pStyle w:val="ListParagraph"/>
        <w:numPr>
          <w:ilvl w:val="0"/>
          <w:numId w:val="3"/>
        </w:numPr>
        <w:ind w:right="-630"/>
        <w:rPr>
          <w:moveFrom w:id="28" w:author="PSR" w:date="2024-03-16T11:04:00Z"/>
          <w:rFonts w:ascii="Times New Roman" w:hAnsi="Times New Roman" w:cs="Times New Roman"/>
        </w:rPr>
      </w:pPr>
      <w:moveFromRangeStart w:id="29" w:author="PSR" w:date="2024-03-16T11:04:00Z" w:name="move161479462"/>
      <w:moveFrom w:id="30" w:author="PSR" w:date="2024-03-16T11:04:00Z">
        <w:r w:rsidRPr="00872716" w:rsidDel="00943BA9">
          <w:rPr>
            <w:rFonts w:ascii="Times New Roman" w:hAnsi="Times New Roman" w:cs="Times New Roman"/>
          </w:rPr>
          <w:t xml:space="preserve">Here only the Mental Health Treatment and Professional Help codes </w:t>
        </w:r>
        <w:r w:rsidR="00511E88" w:rsidDel="00943BA9">
          <w:rPr>
            <w:rFonts w:ascii="Times New Roman" w:hAnsi="Times New Roman" w:cs="Times New Roman"/>
          </w:rPr>
          <w:t>are</w:t>
        </w:r>
        <w:r w:rsidRPr="00872716" w:rsidDel="00943BA9">
          <w:rPr>
            <w:rFonts w:ascii="Times New Roman" w:hAnsi="Times New Roman" w:cs="Times New Roman"/>
          </w:rPr>
          <w:t xml:space="preserve"> considered to be </w:t>
        </w:r>
        <w:r w:rsidRPr="00872716" w:rsidDel="00943BA9">
          <w:rPr>
            <w:rFonts w:ascii="Times New Roman" w:hAnsi="Times New Roman" w:cs="Times New Roman"/>
            <w:i/>
          </w:rPr>
          <w:t>tight</w:t>
        </w:r>
        <w:r w:rsidRPr="00872716" w:rsidDel="00943BA9">
          <w:rPr>
            <w:rFonts w:ascii="Times New Roman" w:hAnsi="Times New Roman" w:cs="Times New Roman"/>
          </w:rPr>
          <w:t xml:space="preserve"> matches, strictly speaking. Reasoning:</w:t>
        </w:r>
      </w:moveFrom>
    </w:p>
    <w:p w14:paraId="2AB6E549" w14:textId="39F4D693" w:rsidR="00C55684" w:rsidRPr="00C55684" w:rsidDel="00943BA9" w:rsidRDefault="00C55684" w:rsidP="00C55684">
      <w:pPr>
        <w:numPr>
          <w:ilvl w:val="0"/>
          <w:numId w:val="1"/>
        </w:numPr>
        <w:ind w:right="-630"/>
        <w:contextualSpacing/>
        <w:rPr>
          <w:moveFrom w:id="31" w:author="PSR" w:date="2024-03-16T11:04:00Z"/>
          <w:rFonts w:eastAsiaTheme="minorEastAsia"/>
        </w:rPr>
      </w:pPr>
      <w:moveFrom w:id="32" w:author="PSR" w:date="2024-03-16T11:04:00Z">
        <w:r w:rsidRPr="00C55684" w:rsidDel="00943BA9">
          <w:rPr>
            <w:rFonts w:eastAsiaTheme="minorEastAsia"/>
          </w:rPr>
          <w:t xml:space="preserve">Other people made me feel not alone </w:t>
        </w:r>
        <w:r w:rsidRPr="00C55684" w:rsidDel="00943BA9">
          <w:rPr>
            <w:rFonts w:eastAsiaTheme="minorEastAsia"/>
            <w:i/>
            <w:iCs/>
          </w:rPr>
          <w:t>and</w:t>
        </w:r>
        <w:r w:rsidRPr="00C55684" w:rsidDel="00943BA9">
          <w:rPr>
            <w:rFonts w:eastAsiaTheme="minorEastAsia"/>
          </w:rPr>
          <w:t xml:space="preserve"> Support from Friends/Peer relationships</w:t>
        </w:r>
      </w:moveFrom>
    </w:p>
    <w:p w14:paraId="4586FBCF" w14:textId="6E913B1B" w:rsidR="00C55684" w:rsidRPr="00872716" w:rsidDel="00943BA9" w:rsidRDefault="00C55684" w:rsidP="00C55684">
      <w:pPr>
        <w:numPr>
          <w:ilvl w:val="1"/>
          <w:numId w:val="1"/>
        </w:numPr>
        <w:ind w:right="-630"/>
        <w:contextualSpacing/>
        <w:rPr>
          <w:moveFrom w:id="33" w:author="PSR" w:date="2024-03-16T11:04:00Z"/>
          <w:rFonts w:eastAsiaTheme="minorEastAsia"/>
        </w:rPr>
      </w:pPr>
      <w:moveFrom w:id="34" w:author="PSR" w:date="2024-03-16T11:04:00Z">
        <w:r w:rsidRPr="00C55684" w:rsidDel="00943BA9">
          <w:rPr>
            <w:rFonts w:eastAsiaTheme="minorEastAsia"/>
          </w:rPr>
          <w:t xml:space="preserve">Fails tight match because Codebook 2 is more specific about </w:t>
        </w:r>
      </w:moveFrom>
    </w:p>
    <w:p w14:paraId="2BFC728A" w14:textId="6836FE42" w:rsidR="00C55684" w:rsidRPr="00872716" w:rsidDel="00943BA9" w:rsidRDefault="00C55684" w:rsidP="00C55684">
      <w:pPr>
        <w:numPr>
          <w:ilvl w:val="1"/>
          <w:numId w:val="1"/>
        </w:numPr>
        <w:ind w:right="-630"/>
        <w:contextualSpacing/>
        <w:rPr>
          <w:moveFrom w:id="35" w:author="PSR" w:date="2024-03-16T11:04:00Z"/>
          <w:rFonts w:eastAsiaTheme="minorEastAsia"/>
        </w:rPr>
      </w:pPr>
      <w:moveFrom w:id="36" w:author="PSR" w:date="2024-03-16T11:04:00Z">
        <w:r w:rsidRPr="00872716" w:rsidDel="00943BA9">
          <w:rPr>
            <w:rFonts w:eastAsiaTheme="minorEastAsia"/>
          </w:rPr>
          <w:t xml:space="preserve">Could be </w:t>
        </w:r>
        <w:r w:rsidRPr="00F97D36" w:rsidDel="00943BA9">
          <w:rPr>
            <w:rFonts w:eastAsiaTheme="minorEastAsia"/>
            <w:i/>
          </w:rPr>
          <w:t>loose</w:t>
        </w:r>
        <w:r w:rsidRPr="00872716" w:rsidDel="00943BA9">
          <w:rPr>
            <w:rFonts w:eastAsiaTheme="minorEastAsia"/>
          </w:rPr>
          <w:t xml:space="preserve"> match</w:t>
        </w:r>
      </w:moveFrom>
    </w:p>
    <w:p w14:paraId="266520C2" w14:textId="06C46B22" w:rsidR="00C55684" w:rsidRPr="00872716" w:rsidDel="00943BA9" w:rsidRDefault="00C55684" w:rsidP="00C55684">
      <w:pPr>
        <w:pStyle w:val="ListParagraph"/>
        <w:numPr>
          <w:ilvl w:val="0"/>
          <w:numId w:val="1"/>
        </w:numPr>
        <w:ind w:right="-630"/>
        <w:rPr>
          <w:moveFrom w:id="37" w:author="PSR" w:date="2024-03-16T11:04:00Z"/>
          <w:rFonts w:ascii="Times New Roman" w:hAnsi="Times New Roman" w:cs="Times New Roman"/>
        </w:rPr>
      </w:pPr>
      <w:moveFrom w:id="38" w:author="PSR" w:date="2024-03-16T11:04:00Z">
        <w:r w:rsidRPr="00872716" w:rsidDel="00943BA9">
          <w:rPr>
            <w:rFonts w:ascii="Times New Roman" w:hAnsi="Times New Roman" w:cs="Times New Roman"/>
          </w:rPr>
          <w:t xml:space="preserve">Little Pleasures of life </w:t>
        </w:r>
        <w:r w:rsidRPr="00872716" w:rsidDel="00943BA9">
          <w:rPr>
            <w:rFonts w:ascii="Times New Roman" w:hAnsi="Times New Roman" w:cs="Times New Roman"/>
            <w:i/>
          </w:rPr>
          <w:t>and</w:t>
        </w:r>
        <w:r w:rsidRPr="00872716" w:rsidDel="00943BA9">
          <w:rPr>
            <w:rFonts w:ascii="Times New Roman" w:hAnsi="Times New Roman" w:cs="Times New Roman"/>
          </w:rPr>
          <w:t xml:space="preserve"> Anticipation of food</w:t>
        </w:r>
      </w:moveFrom>
    </w:p>
    <w:p w14:paraId="1D9FF556" w14:textId="3D1ED723" w:rsidR="00C55684" w:rsidRPr="00872716" w:rsidDel="00943BA9" w:rsidRDefault="00C55684" w:rsidP="00C55684">
      <w:pPr>
        <w:pStyle w:val="ListParagraph"/>
        <w:numPr>
          <w:ilvl w:val="1"/>
          <w:numId w:val="1"/>
        </w:numPr>
        <w:ind w:right="-630"/>
        <w:rPr>
          <w:moveFrom w:id="39" w:author="PSR" w:date="2024-03-16T11:04:00Z"/>
          <w:rFonts w:ascii="Times New Roman" w:hAnsi="Times New Roman" w:cs="Times New Roman"/>
        </w:rPr>
      </w:pPr>
      <w:moveFrom w:id="40" w:author="PSR" w:date="2024-03-16T11:04:00Z">
        <w:r w:rsidRPr="00872716" w:rsidDel="00943BA9">
          <w:rPr>
            <w:rFonts w:ascii="Times New Roman" w:hAnsi="Times New Roman" w:cs="Times New Roman"/>
          </w:rPr>
          <w:t>Fails tight match because Codebook 2 is only about food</w:t>
        </w:r>
      </w:moveFrom>
    </w:p>
    <w:p w14:paraId="55B19435" w14:textId="1886EE26" w:rsidR="00872716" w:rsidRPr="00872716" w:rsidDel="00943BA9" w:rsidRDefault="00C55684" w:rsidP="00872716">
      <w:pPr>
        <w:pStyle w:val="ListParagraph"/>
        <w:numPr>
          <w:ilvl w:val="1"/>
          <w:numId w:val="1"/>
        </w:numPr>
        <w:ind w:right="-630"/>
        <w:rPr>
          <w:moveFrom w:id="41" w:author="PSR" w:date="2024-03-16T11:04:00Z"/>
          <w:rFonts w:ascii="Times New Roman" w:hAnsi="Times New Roman" w:cs="Times New Roman"/>
        </w:rPr>
      </w:pPr>
      <w:moveFrom w:id="42" w:author="PSR" w:date="2024-03-16T11:04:00Z">
        <w:r w:rsidRPr="00872716" w:rsidDel="00943BA9">
          <w:rPr>
            <w:rFonts w:ascii="Times New Roman" w:hAnsi="Times New Roman" w:cs="Times New Roman"/>
          </w:rPr>
          <w:t xml:space="preserve">Could be </w:t>
        </w:r>
        <w:r w:rsidR="00DE62BC" w:rsidRPr="00F97D36" w:rsidDel="00943BA9">
          <w:rPr>
            <w:rFonts w:ascii="Times New Roman" w:hAnsi="Times New Roman" w:cs="Times New Roman"/>
            <w:i/>
          </w:rPr>
          <w:t>loose</w:t>
        </w:r>
        <w:r w:rsidRPr="00872716" w:rsidDel="00943BA9">
          <w:rPr>
            <w:rFonts w:ascii="Times New Roman" w:hAnsi="Times New Roman" w:cs="Times New Roman"/>
          </w:rPr>
          <w:t xml:space="preserve"> match</w:t>
        </w:r>
      </w:moveFrom>
    </w:p>
    <w:moveFromRangeEnd w:id="29"/>
    <w:p w14:paraId="153FC533" w14:textId="77777777" w:rsidR="00872716" w:rsidRPr="00872716" w:rsidRDefault="00872716" w:rsidP="00872716">
      <w:pPr>
        <w:ind w:right="-630"/>
      </w:pPr>
    </w:p>
    <w:p w14:paraId="5373BB4D" w14:textId="19E54A7F" w:rsidR="00943BA9" w:rsidRDefault="006170A5" w:rsidP="00943BA9">
      <w:pPr>
        <w:pStyle w:val="ListParagraph"/>
        <w:numPr>
          <w:ilvl w:val="0"/>
          <w:numId w:val="3"/>
        </w:numPr>
        <w:ind w:right="-630"/>
        <w:rPr>
          <w:ins w:id="43" w:author="PSR" w:date="2024-03-16T11:14:00Z"/>
          <w:rFonts w:ascii="Times New Roman" w:hAnsi="Times New Roman" w:cs="Times New Roman"/>
        </w:rPr>
      </w:pPr>
      <w:del w:id="44" w:author="PSR" w:date="2024-03-16T11:04:00Z">
        <w:r w:rsidDel="00943BA9">
          <w:rPr>
            <w:rFonts w:ascii="Times New Roman" w:hAnsi="Times New Roman" w:cs="Times New Roman"/>
          </w:rPr>
          <w:delText xml:space="preserve">Cut </w:delText>
        </w:r>
      </w:del>
      <w:ins w:id="45" w:author="PSR" w:date="2024-03-16T11:04:00Z">
        <w:r w:rsidR="00943BA9">
          <w:rPr>
            <w:rFonts w:ascii="Times New Roman" w:hAnsi="Times New Roman" w:cs="Times New Roman"/>
          </w:rPr>
          <w:t>The way you show which codes match is to cut</w:t>
        </w:r>
        <w:r w:rsidR="00943BA9">
          <w:rPr>
            <w:rFonts w:ascii="Times New Roman" w:hAnsi="Times New Roman" w:cs="Times New Roman"/>
          </w:rPr>
          <w:t xml:space="preserve"> </w:t>
        </w:r>
      </w:ins>
      <w:r>
        <w:rPr>
          <w:rFonts w:ascii="Times New Roman" w:hAnsi="Times New Roman" w:cs="Times New Roman"/>
        </w:rPr>
        <w:t xml:space="preserve">and paste the </w:t>
      </w:r>
      <w:del w:id="46" w:author="PSR" w:date="2024-03-16T11:04:00Z">
        <w:r w:rsidDel="00943BA9">
          <w:rPr>
            <w:rFonts w:ascii="Times New Roman" w:hAnsi="Times New Roman" w:cs="Times New Roman"/>
          </w:rPr>
          <w:delText xml:space="preserve">matches </w:delText>
        </w:r>
      </w:del>
      <w:ins w:id="47" w:author="PSR" w:date="2024-03-16T11:04:00Z">
        <w:r w:rsidR="00943BA9">
          <w:rPr>
            <w:rFonts w:ascii="Times New Roman" w:hAnsi="Times New Roman" w:cs="Times New Roman"/>
          </w:rPr>
          <w:t>corresponding entries</w:t>
        </w:r>
        <w:r w:rsidR="00943BA9">
          <w:rPr>
            <w:rFonts w:ascii="Times New Roman" w:hAnsi="Times New Roman" w:cs="Times New Roman"/>
          </w:rPr>
          <w:t xml:space="preserve"> </w:t>
        </w:r>
      </w:ins>
      <w:r>
        <w:rPr>
          <w:rFonts w:ascii="Times New Roman" w:hAnsi="Times New Roman" w:cs="Times New Roman"/>
        </w:rPr>
        <w:t xml:space="preserve">from the codebooks 1 and 2 </w:t>
      </w:r>
      <w:r w:rsidR="007B30DB">
        <w:rPr>
          <w:rFonts w:ascii="Times New Roman" w:hAnsi="Times New Roman" w:cs="Times New Roman"/>
        </w:rPr>
        <w:t xml:space="preserve">into the </w:t>
      </w:r>
      <w:r w:rsidR="007B30DB" w:rsidRPr="00872716">
        <w:rPr>
          <w:rFonts w:ascii="Times New Roman" w:hAnsi="Times New Roman" w:cs="Times New Roman"/>
        </w:rPr>
        <w:t>blank section</w:t>
      </w:r>
      <w:r w:rsidR="007B30DB">
        <w:rPr>
          <w:rFonts w:ascii="Times New Roman" w:hAnsi="Times New Roman" w:cs="Times New Roman"/>
        </w:rPr>
        <w:t>.</w:t>
      </w:r>
      <w:r>
        <w:rPr>
          <w:rFonts w:ascii="Times New Roman" w:hAnsi="Times New Roman" w:cs="Times New Roman"/>
        </w:rPr>
        <w:t xml:space="preserve"> </w:t>
      </w:r>
      <w:ins w:id="48" w:author="PSR" w:date="2024-03-16T11:04:00Z">
        <w:r w:rsidR="00943BA9">
          <w:rPr>
            <w:rFonts w:ascii="Times New Roman" w:hAnsi="Times New Roman" w:cs="Times New Roman"/>
          </w:rPr>
          <w:t>P</w:t>
        </w:r>
      </w:ins>
      <w:ins w:id="49" w:author="PSR" w:date="2024-03-16T11:05:00Z">
        <w:r w:rsidR="00943BA9">
          <w:rPr>
            <w:rFonts w:ascii="Times New Roman" w:hAnsi="Times New Roman" w:cs="Times New Roman"/>
          </w:rPr>
          <w:t>lease r</w:t>
        </w:r>
      </w:ins>
      <w:ins w:id="50" w:author="PSR" w:date="2024-03-16T11:04:00Z">
        <w:r w:rsidR="00943BA9">
          <w:rPr>
            <w:rFonts w:ascii="Times New Roman" w:hAnsi="Times New Roman" w:cs="Times New Roman"/>
          </w:rPr>
          <w:t xml:space="preserve">emember to </w:t>
        </w:r>
        <w:r w:rsidR="00943BA9">
          <w:rPr>
            <w:rFonts w:ascii="Times New Roman" w:hAnsi="Times New Roman" w:cs="Times New Roman"/>
            <w:i/>
            <w:iCs/>
          </w:rPr>
          <w:t>cut</w:t>
        </w:r>
        <w:r w:rsidR="00943BA9">
          <w:rPr>
            <w:rFonts w:ascii="Times New Roman" w:hAnsi="Times New Roman" w:cs="Times New Roman"/>
          </w:rPr>
          <w:t xml:space="preserve"> and paste, not </w:t>
        </w:r>
        <w:r w:rsidR="00943BA9">
          <w:rPr>
            <w:rFonts w:ascii="Times New Roman" w:hAnsi="Times New Roman" w:cs="Times New Roman"/>
            <w:i/>
            <w:iCs/>
          </w:rPr>
          <w:t>copy</w:t>
        </w:r>
        <w:r w:rsidR="00943BA9">
          <w:rPr>
            <w:rFonts w:ascii="Times New Roman" w:hAnsi="Times New Roman" w:cs="Times New Roman"/>
          </w:rPr>
          <w:t xml:space="preserve"> and paste, and </w:t>
        </w:r>
      </w:ins>
      <w:ins w:id="51" w:author="PSR" w:date="2024-03-16T11:05:00Z">
        <w:r w:rsidR="00943BA9">
          <w:rPr>
            <w:rFonts w:ascii="Times New Roman" w:hAnsi="Times New Roman" w:cs="Times New Roman"/>
          </w:rPr>
          <w:t>also please remember to cut/paste both the code and it description/notes.</w:t>
        </w:r>
      </w:ins>
    </w:p>
    <w:p w14:paraId="0C67B598" w14:textId="77777777" w:rsidR="00943BA9" w:rsidRDefault="00943BA9" w:rsidP="00943BA9">
      <w:pPr>
        <w:pStyle w:val="ListParagraph"/>
        <w:ind w:left="0" w:right="-630"/>
        <w:rPr>
          <w:ins w:id="52" w:author="PSR" w:date="2024-03-16T11:14:00Z"/>
          <w:rFonts w:ascii="Times New Roman" w:hAnsi="Times New Roman" w:cs="Times New Roman"/>
        </w:rPr>
        <w:pPrChange w:id="53" w:author="PSR" w:date="2024-03-16T11:14:00Z">
          <w:pPr>
            <w:pStyle w:val="ListParagraph"/>
            <w:numPr>
              <w:numId w:val="3"/>
            </w:numPr>
            <w:ind w:left="0" w:right="-630" w:hanging="360"/>
          </w:pPr>
        </w:pPrChange>
      </w:pPr>
    </w:p>
    <w:p w14:paraId="0B8D6DC3" w14:textId="276D575E" w:rsidR="00DC6CCA" w:rsidRPr="00943BA9" w:rsidRDefault="007B30DB" w:rsidP="00943BA9">
      <w:pPr>
        <w:pStyle w:val="ListParagraph"/>
        <w:numPr>
          <w:ilvl w:val="0"/>
          <w:numId w:val="3"/>
        </w:numPr>
        <w:ind w:right="-630"/>
        <w:rPr>
          <w:rFonts w:ascii="Times New Roman" w:hAnsi="Times New Roman" w:cs="Times New Roman"/>
          <w:rPrChange w:id="54" w:author="PSR" w:date="2024-03-16T11:14:00Z">
            <w:rPr>
              <w:rFonts w:ascii="Times New Roman" w:hAnsi="Times New Roman" w:cs="Times New Roman"/>
            </w:rPr>
          </w:rPrChange>
        </w:rPr>
        <w:pPrChange w:id="55" w:author="PSR" w:date="2024-03-16T11:04:00Z">
          <w:pPr>
            <w:pStyle w:val="ListParagraph"/>
            <w:numPr>
              <w:numId w:val="3"/>
            </w:numPr>
            <w:ind w:left="0" w:right="-630" w:hanging="360"/>
          </w:pPr>
        </w:pPrChange>
      </w:pPr>
      <w:r w:rsidRPr="00943BA9">
        <w:rPr>
          <w:rFonts w:ascii="Times New Roman" w:hAnsi="Times New Roman" w:cs="Times New Roman"/>
          <w:rPrChange w:id="56" w:author="PSR" w:date="2024-03-16T11:14:00Z">
            <w:rPr>
              <w:rFonts w:ascii="Times New Roman" w:hAnsi="Times New Roman" w:cs="Times New Roman"/>
            </w:rPr>
          </w:rPrChange>
        </w:rPr>
        <w:lastRenderedPageBreak/>
        <w:t>Here</w:t>
      </w:r>
      <w:r w:rsidR="00DC6CCA" w:rsidRPr="00943BA9">
        <w:rPr>
          <w:rFonts w:ascii="Times New Roman" w:hAnsi="Times New Roman" w:cs="Times New Roman"/>
          <w:rPrChange w:id="57" w:author="PSR" w:date="2024-03-16T11:14:00Z">
            <w:rPr>
              <w:rFonts w:ascii="Times New Roman" w:hAnsi="Times New Roman" w:cs="Times New Roman"/>
            </w:rPr>
          </w:rPrChange>
        </w:rPr>
        <w:t xml:space="preserve"> is </w:t>
      </w:r>
      <w:del w:id="58" w:author="PSR" w:date="2024-03-16T11:05:00Z">
        <w:r w:rsidR="00DC6CCA" w:rsidRPr="00943BA9" w:rsidDel="00943BA9">
          <w:rPr>
            <w:rFonts w:ascii="Times New Roman" w:hAnsi="Times New Roman" w:cs="Times New Roman"/>
            <w:rPrChange w:id="59" w:author="PSR" w:date="2024-03-16T11:14:00Z">
              <w:rPr>
                <w:rFonts w:ascii="Times New Roman" w:hAnsi="Times New Roman" w:cs="Times New Roman"/>
              </w:rPr>
            </w:rPrChange>
          </w:rPr>
          <w:delText>the result of the</w:delText>
        </w:r>
      </w:del>
      <w:ins w:id="60" w:author="PSR" w:date="2024-03-16T11:05:00Z">
        <w:r w:rsidR="00943BA9" w:rsidRPr="00943BA9">
          <w:rPr>
            <w:rFonts w:ascii="Times New Roman" w:hAnsi="Times New Roman" w:cs="Times New Roman"/>
            <w:rPrChange w:id="61" w:author="PSR" w:date="2024-03-16T11:14:00Z">
              <w:rPr>
                <w:rFonts w:ascii="Times New Roman" w:hAnsi="Times New Roman" w:cs="Times New Roman"/>
              </w:rPr>
            </w:rPrChange>
          </w:rPr>
          <w:t>what the result in this example would look like</w:t>
        </w:r>
      </w:ins>
      <w:ins w:id="62" w:author="PSR" w:date="2024-03-16T11:31:00Z">
        <w:r w:rsidR="007C724E">
          <w:rPr>
            <w:rFonts w:ascii="Times New Roman" w:hAnsi="Times New Roman" w:cs="Times New Roman"/>
          </w:rPr>
          <w:t>,</w:t>
        </w:r>
      </w:ins>
      <w:ins w:id="63" w:author="PSR" w:date="2024-03-16T11:05:00Z">
        <w:r w:rsidR="00943BA9" w:rsidRPr="00943BA9">
          <w:rPr>
            <w:rFonts w:ascii="Times New Roman" w:hAnsi="Times New Roman" w:cs="Times New Roman"/>
            <w:rPrChange w:id="64" w:author="PSR" w:date="2024-03-16T11:14:00Z">
              <w:rPr>
                <w:rFonts w:ascii="Times New Roman" w:hAnsi="Times New Roman" w:cs="Times New Roman"/>
              </w:rPr>
            </w:rPrChange>
          </w:rPr>
          <w:t xml:space="preserve"> </w:t>
        </w:r>
      </w:ins>
      <w:ins w:id="65" w:author="PSR" w:date="2024-03-16T11:31:00Z">
        <w:r w:rsidR="007C724E">
          <w:rPr>
            <w:rFonts w:ascii="Times New Roman" w:hAnsi="Times New Roman" w:cs="Times New Roman"/>
          </w:rPr>
          <w:t>using the</w:t>
        </w:r>
      </w:ins>
      <w:r w:rsidR="00DC6CCA" w:rsidRPr="00943BA9">
        <w:rPr>
          <w:rFonts w:ascii="Times New Roman" w:hAnsi="Times New Roman" w:cs="Times New Roman"/>
          <w:rPrChange w:id="66" w:author="PSR" w:date="2024-03-16T11:14:00Z">
            <w:rPr>
              <w:rFonts w:ascii="Times New Roman" w:hAnsi="Times New Roman" w:cs="Times New Roman"/>
            </w:rPr>
          </w:rPrChange>
        </w:rPr>
        <w:t xml:space="preserve"> </w:t>
      </w:r>
      <w:r w:rsidR="00DC6CCA" w:rsidRPr="00943BA9">
        <w:rPr>
          <w:rFonts w:ascii="Times New Roman" w:hAnsi="Times New Roman" w:cs="Times New Roman"/>
          <w:i/>
          <w:rPrChange w:id="67" w:author="PSR" w:date="2024-03-16T11:14:00Z">
            <w:rPr>
              <w:rFonts w:ascii="Times New Roman" w:hAnsi="Times New Roman" w:cs="Times New Roman"/>
              <w:i/>
            </w:rPr>
          </w:rPrChange>
        </w:rPr>
        <w:t>tight</w:t>
      </w:r>
      <w:r w:rsidR="00DC6CCA" w:rsidRPr="00943BA9">
        <w:rPr>
          <w:rFonts w:ascii="Times New Roman" w:hAnsi="Times New Roman" w:cs="Times New Roman"/>
          <w:rPrChange w:id="68" w:author="PSR" w:date="2024-03-16T11:14:00Z">
            <w:rPr>
              <w:rFonts w:ascii="Times New Roman" w:hAnsi="Times New Roman" w:cs="Times New Roman"/>
            </w:rPr>
          </w:rPrChange>
        </w:rPr>
        <w:t xml:space="preserve"> criterion</w:t>
      </w:r>
      <w:del w:id="69" w:author="PSR" w:date="2024-03-16T11:05:00Z">
        <w:r w:rsidR="00F97D36" w:rsidRPr="00943BA9" w:rsidDel="00943BA9">
          <w:rPr>
            <w:rFonts w:ascii="Times New Roman" w:hAnsi="Times New Roman" w:cs="Times New Roman"/>
            <w:rPrChange w:id="70" w:author="PSR" w:date="2024-03-16T11:14:00Z">
              <w:rPr>
                <w:rFonts w:ascii="Times New Roman" w:hAnsi="Times New Roman" w:cs="Times New Roman"/>
              </w:rPr>
            </w:rPrChange>
          </w:rPr>
          <w:delText>, with only one match</w:delText>
        </w:r>
        <w:r w:rsidR="00DC6CCA" w:rsidRPr="00943BA9" w:rsidDel="00943BA9">
          <w:rPr>
            <w:rFonts w:ascii="Times New Roman" w:hAnsi="Times New Roman" w:cs="Times New Roman"/>
            <w:rPrChange w:id="71" w:author="PSR" w:date="2024-03-16T11:14:00Z">
              <w:rPr>
                <w:rFonts w:ascii="Times New Roman" w:hAnsi="Times New Roman" w:cs="Times New Roman"/>
              </w:rPr>
            </w:rPrChange>
          </w:rPr>
          <w:delText>:</w:delText>
        </w:r>
      </w:del>
      <w:ins w:id="72" w:author="PSR" w:date="2024-03-16T11:05:00Z">
        <w:r w:rsidR="00943BA9" w:rsidRPr="00943BA9">
          <w:rPr>
            <w:rFonts w:ascii="Times New Roman" w:hAnsi="Times New Roman" w:cs="Times New Roman"/>
            <w:rPrChange w:id="73" w:author="PSR" w:date="2024-03-16T11:14:00Z">
              <w:rPr>
                <w:rFonts w:ascii="Times New Roman" w:hAnsi="Times New Roman" w:cs="Times New Roman"/>
              </w:rPr>
            </w:rPrChange>
          </w:rPr>
          <w:t>.</w:t>
        </w:r>
      </w:ins>
    </w:p>
    <w:p w14:paraId="4AF7BFA6" w14:textId="77777777" w:rsidR="00872716" w:rsidRPr="00872716" w:rsidRDefault="00872716" w:rsidP="00FD18B9">
      <w:pPr>
        <w:ind w:left="-360" w:right="-630"/>
      </w:pPr>
    </w:p>
    <w:p w14:paraId="40AAEAE1" w14:textId="0B6AF8CE" w:rsidR="00FE4DFD" w:rsidRDefault="00DC6CCA" w:rsidP="00FD18B9">
      <w:pPr>
        <w:ind w:left="-360" w:right="-630"/>
        <w:rPr>
          <w:ins w:id="74" w:author="PSR" w:date="2024-03-16T11:04:00Z"/>
        </w:rPr>
      </w:pPr>
      <w:r w:rsidRPr="00872716">
        <w:rPr>
          <w:noProof/>
        </w:rPr>
        <w:drawing>
          <wp:inline distT="0" distB="0" distL="0" distR="0" wp14:anchorId="28B42D3C" wp14:editId="70794A04">
            <wp:extent cx="5943600" cy="140570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05706"/>
                    </a:xfrm>
                    <a:prstGeom prst="rect">
                      <a:avLst/>
                    </a:prstGeom>
                  </pic:spPr>
                </pic:pic>
              </a:graphicData>
            </a:graphic>
          </wp:inline>
        </w:drawing>
      </w:r>
    </w:p>
    <w:p w14:paraId="21D7B7E0" w14:textId="6BB5D953" w:rsidR="00943BA9" w:rsidRDefault="00943BA9" w:rsidP="00FD18B9">
      <w:pPr>
        <w:ind w:left="-360" w:right="-630"/>
        <w:rPr>
          <w:ins w:id="75" w:author="PSR" w:date="2024-03-16T11:04:00Z"/>
        </w:rPr>
      </w:pPr>
    </w:p>
    <w:p w14:paraId="7147EEF9" w14:textId="55A8D749" w:rsidR="00943BA9" w:rsidRDefault="00943BA9" w:rsidP="00943BA9">
      <w:pPr>
        <w:pStyle w:val="ListParagraph"/>
        <w:ind w:left="0" w:right="-630"/>
        <w:rPr>
          <w:ins w:id="76" w:author="PSR" w:date="2024-03-16T11:13:00Z"/>
          <w:rFonts w:ascii="Times New Roman" w:hAnsi="Times New Roman" w:cs="Times New Roman"/>
        </w:rPr>
      </w:pPr>
      <w:moveToRangeStart w:id="77" w:author="PSR" w:date="2024-03-16T11:04:00Z" w:name="move161479462"/>
      <w:moveTo w:id="78" w:author="PSR" w:date="2024-03-16T11:04:00Z">
        <w:del w:id="79" w:author="PSR" w:date="2024-03-16T11:10:00Z">
          <w:r w:rsidRPr="00872716" w:rsidDel="00943BA9">
            <w:rPr>
              <w:rFonts w:ascii="Times New Roman" w:hAnsi="Times New Roman" w:cs="Times New Roman"/>
            </w:rPr>
            <w:delText>Here</w:delText>
          </w:r>
        </w:del>
      </w:moveTo>
      <w:ins w:id="80" w:author="PSR" w:date="2024-03-16T11:10:00Z">
        <w:r>
          <w:rPr>
            <w:rFonts w:ascii="Times New Roman" w:hAnsi="Times New Roman" w:cs="Times New Roman"/>
          </w:rPr>
          <w:t xml:space="preserve">Using the </w:t>
        </w:r>
        <w:r w:rsidRPr="007C724E">
          <w:rPr>
            <w:rFonts w:ascii="Times New Roman" w:hAnsi="Times New Roman" w:cs="Times New Roman"/>
            <w:i/>
            <w:iCs/>
            <w:rPrChange w:id="81" w:author="PSR" w:date="2024-03-16T11:31:00Z">
              <w:rPr>
                <w:rFonts w:ascii="Times New Roman" w:hAnsi="Times New Roman" w:cs="Times New Roman"/>
              </w:rPr>
            </w:rPrChange>
          </w:rPr>
          <w:t>tight</w:t>
        </w:r>
        <w:r>
          <w:rPr>
            <w:rFonts w:ascii="Times New Roman" w:hAnsi="Times New Roman" w:cs="Times New Roman"/>
          </w:rPr>
          <w:t xml:space="preserve"> match instructions,</w:t>
        </w:r>
      </w:ins>
      <w:moveTo w:id="82" w:author="PSR" w:date="2024-03-16T11:04:00Z">
        <w:r w:rsidRPr="00872716">
          <w:rPr>
            <w:rFonts w:ascii="Times New Roman" w:hAnsi="Times New Roman" w:cs="Times New Roman"/>
          </w:rPr>
          <w:t xml:space="preserve"> </w:t>
        </w:r>
        <w:r w:rsidRPr="00943BA9">
          <w:rPr>
            <w:rFonts w:ascii="Times New Roman" w:hAnsi="Times New Roman" w:cs="Times New Roman"/>
            <w:u w:val="single"/>
            <w:rPrChange w:id="83" w:author="PSR" w:date="2024-03-16T11:08:00Z">
              <w:rPr>
                <w:rFonts w:ascii="Times New Roman" w:hAnsi="Times New Roman" w:cs="Times New Roman"/>
              </w:rPr>
            </w:rPrChange>
          </w:rPr>
          <w:t>only</w:t>
        </w:r>
        <w:r w:rsidRPr="00872716">
          <w:rPr>
            <w:rFonts w:ascii="Times New Roman" w:hAnsi="Times New Roman" w:cs="Times New Roman"/>
          </w:rPr>
          <w:t xml:space="preserve"> the </w:t>
        </w:r>
        <w:r w:rsidRPr="00943BA9">
          <w:rPr>
            <w:rFonts w:ascii="Times New Roman" w:hAnsi="Times New Roman" w:cs="Times New Roman"/>
            <w:i/>
            <w:iCs/>
            <w:rPrChange w:id="84" w:author="PSR" w:date="2024-03-16T11:08:00Z">
              <w:rPr>
                <w:rFonts w:ascii="Times New Roman" w:hAnsi="Times New Roman" w:cs="Times New Roman"/>
              </w:rPr>
            </w:rPrChange>
          </w:rPr>
          <w:t>Mental Health Treatment</w:t>
        </w:r>
        <w:r w:rsidRPr="00872716">
          <w:rPr>
            <w:rFonts w:ascii="Times New Roman" w:hAnsi="Times New Roman" w:cs="Times New Roman"/>
          </w:rPr>
          <w:t xml:space="preserve"> and </w:t>
        </w:r>
        <w:r w:rsidRPr="00943BA9">
          <w:rPr>
            <w:rFonts w:ascii="Times New Roman" w:hAnsi="Times New Roman" w:cs="Times New Roman"/>
            <w:i/>
            <w:iCs/>
            <w:rPrChange w:id="85" w:author="PSR" w:date="2024-03-16T11:08:00Z">
              <w:rPr>
                <w:rFonts w:ascii="Times New Roman" w:hAnsi="Times New Roman" w:cs="Times New Roman"/>
              </w:rPr>
            </w:rPrChange>
          </w:rPr>
          <w:t>Professional Help</w:t>
        </w:r>
        <w:r w:rsidRPr="00872716">
          <w:rPr>
            <w:rFonts w:ascii="Times New Roman" w:hAnsi="Times New Roman" w:cs="Times New Roman"/>
          </w:rPr>
          <w:t xml:space="preserve"> codes </w:t>
        </w:r>
        <w:del w:id="86" w:author="PSR" w:date="2024-03-16T11:08:00Z">
          <w:r w:rsidDel="00943BA9">
            <w:rPr>
              <w:rFonts w:ascii="Times New Roman" w:hAnsi="Times New Roman" w:cs="Times New Roman"/>
            </w:rPr>
            <w:delText>are</w:delText>
          </w:r>
        </w:del>
      </w:moveTo>
      <w:ins w:id="87" w:author="PSR" w:date="2024-03-16T11:10:00Z">
        <w:r>
          <w:rPr>
            <w:rFonts w:ascii="Times New Roman" w:hAnsi="Times New Roman" w:cs="Times New Roman"/>
          </w:rPr>
          <w:t>are</w:t>
        </w:r>
      </w:ins>
      <w:moveTo w:id="88" w:author="PSR" w:date="2024-03-16T11:04:00Z">
        <w:r w:rsidRPr="00872716">
          <w:rPr>
            <w:rFonts w:ascii="Times New Roman" w:hAnsi="Times New Roman" w:cs="Times New Roman"/>
          </w:rPr>
          <w:t xml:space="preserve"> considered to be </w:t>
        </w:r>
      </w:moveTo>
      <w:ins w:id="89" w:author="PSR" w:date="2024-03-16T11:06:00Z">
        <w:r>
          <w:rPr>
            <w:rFonts w:ascii="Times New Roman" w:hAnsi="Times New Roman" w:cs="Times New Roman"/>
          </w:rPr>
          <w:t xml:space="preserve">a </w:t>
        </w:r>
      </w:ins>
      <w:moveTo w:id="90" w:author="PSR" w:date="2024-03-16T11:04:00Z">
        <w:del w:id="91" w:author="PSR" w:date="2024-03-16T11:31:00Z">
          <w:r w:rsidRPr="00872716" w:rsidDel="007C724E">
            <w:rPr>
              <w:rFonts w:ascii="Times New Roman" w:hAnsi="Times New Roman" w:cs="Times New Roman"/>
              <w:i/>
            </w:rPr>
            <w:delText>tight</w:delText>
          </w:r>
          <w:r w:rsidRPr="00872716" w:rsidDel="007C724E">
            <w:rPr>
              <w:rFonts w:ascii="Times New Roman" w:hAnsi="Times New Roman" w:cs="Times New Roman"/>
            </w:rPr>
            <w:delText xml:space="preserve"> </w:delText>
          </w:r>
        </w:del>
        <w:del w:id="92" w:author="PSR" w:date="2024-03-16T11:06:00Z">
          <w:r w:rsidRPr="00872716" w:rsidDel="00943BA9">
            <w:rPr>
              <w:rFonts w:ascii="Times New Roman" w:hAnsi="Times New Roman" w:cs="Times New Roman"/>
            </w:rPr>
            <w:delText>matches</w:delText>
          </w:r>
        </w:del>
      </w:moveTo>
      <w:ins w:id="93" w:author="PSR" w:date="2024-03-16T11:06:00Z">
        <w:r>
          <w:rPr>
            <w:rFonts w:ascii="Times New Roman" w:hAnsi="Times New Roman" w:cs="Times New Roman"/>
          </w:rPr>
          <w:t xml:space="preserve">match.  </w:t>
        </w:r>
      </w:ins>
      <w:ins w:id="94" w:author="PSR" w:date="2024-03-16T11:13:00Z">
        <w:r>
          <w:rPr>
            <w:rFonts w:ascii="Times New Roman" w:hAnsi="Times New Roman" w:cs="Times New Roman"/>
          </w:rPr>
          <w:t xml:space="preserve">Remember that according to those instructions, tight matches are </w:t>
        </w:r>
      </w:ins>
      <w:ins w:id="95" w:author="PSR" w:date="2024-03-16T11:14:00Z">
        <w:r w:rsidRPr="00943BA9">
          <w:rPr>
            <w:rFonts w:ascii="Times New Roman" w:hAnsi="Times New Roman" w:cs="Times New Roman"/>
            <w:rPrChange w:id="96" w:author="PSR" w:date="2024-03-16T11:14:00Z">
              <w:rPr>
                <w:rFonts w:ascii="Times New Roman" w:hAnsi="Times New Roman" w:cs="Times New Roman"/>
                <w:u w:val="single"/>
              </w:rPr>
            </w:rPrChange>
          </w:rPr>
          <w:t xml:space="preserve">what you would expect if two </w:t>
        </w:r>
      </w:ins>
      <w:ins w:id="97" w:author="PSR" w:date="2024-03-16T11:32:00Z">
        <w:r w:rsidR="007C724E">
          <w:rPr>
            <w:rFonts w:ascii="Times New Roman" w:hAnsi="Times New Roman" w:cs="Times New Roman"/>
          </w:rPr>
          <w:t>analysts</w:t>
        </w:r>
      </w:ins>
      <w:ins w:id="98" w:author="PSR" w:date="2024-03-16T11:14:00Z">
        <w:r w:rsidRPr="00943BA9">
          <w:rPr>
            <w:rFonts w:ascii="Times New Roman" w:hAnsi="Times New Roman" w:cs="Times New Roman"/>
            <w:rPrChange w:id="99" w:author="PSR" w:date="2024-03-16T11:14:00Z">
              <w:rPr>
                <w:rFonts w:ascii="Times New Roman" w:hAnsi="Times New Roman" w:cs="Times New Roman"/>
                <w:u w:val="single"/>
              </w:rPr>
            </w:rPrChange>
          </w:rPr>
          <w:t xml:space="preserve"> had identified the same basic concept, </w:t>
        </w:r>
      </w:ins>
      <w:ins w:id="100" w:author="PSR" w:date="2024-03-16T11:32:00Z">
        <w:r w:rsidR="007C724E">
          <w:rPr>
            <w:rFonts w:ascii="Times New Roman" w:hAnsi="Times New Roman" w:cs="Times New Roman"/>
          </w:rPr>
          <w:t>just</w:t>
        </w:r>
      </w:ins>
      <w:ins w:id="101" w:author="PSR" w:date="2024-03-16T11:14:00Z">
        <w:r w:rsidRPr="00943BA9">
          <w:rPr>
            <w:rFonts w:ascii="Times New Roman" w:hAnsi="Times New Roman" w:cs="Times New Roman"/>
            <w:rPrChange w:id="102" w:author="PSR" w:date="2024-03-16T11:14:00Z">
              <w:rPr>
                <w:rFonts w:ascii="Times New Roman" w:hAnsi="Times New Roman" w:cs="Times New Roman"/>
                <w:u w:val="single"/>
              </w:rPr>
            </w:rPrChange>
          </w:rPr>
          <w:t xml:space="preserve"> expressing it in different ways.</w:t>
        </w:r>
      </w:ins>
    </w:p>
    <w:p w14:paraId="126BD3EC" w14:textId="77777777" w:rsidR="00943BA9" w:rsidRDefault="00943BA9" w:rsidP="00943BA9">
      <w:pPr>
        <w:pStyle w:val="ListParagraph"/>
        <w:ind w:left="0" w:right="-630"/>
        <w:rPr>
          <w:ins w:id="103" w:author="PSR" w:date="2024-03-16T11:13:00Z"/>
          <w:rFonts w:ascii="Times New Roman" w:hAnsi="Times New Roman" w:cs="Times New Roman"/>
        </w:rPr>
      </w:pPr>
    </w:p>
    <w:p w14:paraId="7156C403" w14:textId="3D3C7356" w:rsidR="00943BA9" w:rsidRDefault="00943BA9" w:rsidP="00943BA9">
      <w:pPr>
        <w:pStyle w:val="ListParagraph"/>
        <w:ind w:left="0" w:right="-630"/>
        <w:rPr>
          <w:ins w:id="104" w:author="PSR" w:date="2024-03-16T11:07:00Z"/>
          <w:rFonts w:ascii="Times New Roman" w:hAnsi="Times New Roman" w:cs="Times New Roman"/>
        </w:rPr>
      </w:pPr>
      <w:moveTo w:id="105" w:author="PSR" w:date="2024-03-16T11:04:00Z">
        <w:del w:id="106" w:author="PSR" w:date="2024-03-16T11:06:00Z">
          <w:r w:rsidRPr="00872716" w:rsidDel="00943BA9">
            <w:rPr>
              <w:rFonts w:ascii="Times New Roman" w:hAnsi="Times New Roman" w:cs="Times New Roman"/>
            </w:rPr>
            <w:delText xml:space="preserve">, strictly speaking. </w:delText>
          </w:r>
        </w:del>
        <w:r w:rsidRPr="00872716">
          <w:rPr>
            <w:rFonts w:ascii="Times New Roman" w:hAnsi="Times New Roman" w:cs="Times New Roman"/>
          </w:rPr>
          <w:t>Reasoning</w:t>
        </w:r>
      </w:moveTo>
      <w:ins w:id="107" w:author="PSR" w:date="2024-03-16T11:14:00Z">
        <w:r>
          <w:rPr>
            <w:rFonts w:ascii="Times New Roman" w:hAnsi="Times New Roman" w:cs="Times New Roman"/>
          </w:rPr>
          <w:t xml:space="preserve"> for the choices in this </w:t>
        </w:r>
      </w:ins>
      <w:ins w:id="108" w:author="PSR" w:date="2024-03-16T11:15:00Z">
        <w:r>
          <w:rPr>
            <w:rFonts w:ascii="Times New Roman" w:hAnsi="Times New Roman" w:cs="Times New Roman"/>
          </w:rPr>
          <w:t>example</w:t>
        </w:r>
      </w:ins>
      <w:moveTo w:id="109" w:author="PSR" w:date="2024-03-16T11:04:00Z">
        <w:r w:rsidRPr="00872716">
          <w:rPr>
            <w:rFonts w:ascii="Times New Roman" w:hAnsi="Times New Roman" w:cs="Times New Roman"/>
          </w:rPr>
          <w:t>:</w:t>
        </w:r>
      </w:moveTo>
    </w:p>
    <w:p w14:paraId="76F95A5C" w14:textId="77777777" w:rsidR="00943BA9" w:rsidRPr="00872716" w:rsidRDefault="00943BA9" w:rsidP="00943BA9">
      <w:pPr>
        <w:pStyle w:val="ListParagraph"/>
        <w:ind w:left="0" w:right="-630"/>
        <w:rPr>
          <w:moveTo w:id="110" w:author="PSR" w:date="2024-03-16T11:04:00Z"/>
          <w:rFonts w:ascii="Times New Roman" w:hAnsi="Times New Roman" w:cs="Times New Roman"/>
        </w:rPr>
        <w:pPrChange w:id="111" w:author="PSR" w:date="2024-03-16T11:06:00Z">
          <w:pPr>
            <w:pStyle w:val="ListParagraph"/>
            <w:numPr>
              <w:numId w:val="3"/>
            </w:numPr>
            <w:ind w:left="0" w:right="-630" w:hanging="360"/>
          </w:pPr>
        </w:pPrChange>
      </w:pPr>
    </w:p>
    <w:p w14:paraId="4954EF9C" w14:textId="57EC7F7C" w:rsidR="00943BA9" w:rsidRPr="00943BA9" w:rsidRDefault="00943BA9" w:rsidP="00943BA9">
      <w:pPr>
        <w:numPr>
          <w:ilvl w:val="0"/>
          <w:numId w:val="1"/>
        </w:numPr>
        <w:ind w:right="-630"/>
        <w:contextualSpacing/>
        <w:rPr>
          <w:ins w:id="112" w:author="PSR" w:date="2024-03-16T11:15:00Z"/>
          <w:rFonts w:eastAsiaTheme="minorEastAsia"/>
          <w:rPrChange w:id="113" w:author="PSR" w:date="2024-03-16T11:15:00Z">
            <w:rPr>
              <w:ins w:id="114" w:author="PSR" w:date="2024-03-16T11:15:00Z"/>
              <w:u w:val="single"/>
            </w:rPr>
          </w:rPrChange>
        </w:rPr>
      </w:pPr>
      <w:ins w:id="115" w:author="PSR" w:date="2024-03-16T11:16:00Z">
        <w:r>
          <w:rPr>
            <w:rFonts w:eastAsiaTheme="minorEastAsia"/>
          </w:rPr>
          <w:t xml:space="preserve">For </w:t>
        </w:r>
        <w:r>
          <w:rPr>
            <w:rFonts w:eastAsiaTheme="minorEastAsia"/>
            <w:i/>
            <w:iCs/>
          </w:rPr>
          <w:t xml:space="preserve">Mental Health Treatment </w:t>
        </w:r>
        <w:r>
          <w:rPr>
            <w:rFonts w:eastAsiaTheme="minorEastAsia"/>
          </w:rPr>
          <w:t xml:space="preserve">and </w:t>
        </w:r>
        <w:r>
          <w:rPr>
            <w:rFonts w:eastAsiaTheme="minorEastAsia"/>
            <w:i/>
            <w:iCs/>
          </w:rPr>
          <w:t>Professional help</w:t>
        </w:r>
        <w:r>
          <w:rPr>
            <w:rFonts w:eastAsiaTheme="minorEastAsia"/>
          </w:rPr>
          <w:t>, i</w:t>
        </w:r>
      </w:ins>
      <w:ins w:id="116" w:author="PSR" w:date="2024-03-16T11:15:00Z">
        <w:r>
          <w:rPr>
            <w:rFonts w:eastAsiaTheme="minorEastAsia"/>
          </w:rPr>
          <w:t xml:space="preserve">t’s clear </w:t>
        </w:r>
      </w:ins>
      <w:ins w:id="117" w:author="PSR" w:date="2024-03-16T11:16:00Z">
        <w:r>
          <w:rPr>
            <w:rFonts w:eastAsiaTheme="minorEastAsia"/>
          </w:rPr>
          <w:t xml:space="preserve">from the code names and their descriptions </w:t>
        </w:r>
      </w:ins>
      <w:ins w:id="118" w:author="PSR" w:date="2024-03-16T11:15:00Z">
        <w:r>
          <w:rPr>
            <w:rFonts w:eastAsiaTheme="minorEastAsia"/>
          </w:rPr>
          <w:t>that</w:t>
        </w:r>
        <w:r>
          <w:rPr>
            <w:rFonts w:eastAsiaTheme="minorEastAsia"/>
            <w:i/>
            <w:iCs/>
          </w:rPr>
          <w:t xml:space="preserve"> </w:t>
        </w:r>
        <w:r>
          <w:rPr>
            <w:rFonts w:eastAsiaTheme="minorEastAsia"/>
          </w:rPr>
          <w:t>both codebooks are talking about the same basic concept</w:t>
        </w:r>
      </w:ins>
      <w:ins w:id="119" w:author="PSR" w:date="2024-03-16T11:16:00Z">
        <w:r>
          <w:rPr>
            <w:rFonts w:eastAsiaTheme="minorEastAsia"/>
          </w:rPr>
          <w:t>, just phrasing it in different ways.</w:t>
        </w:r>
      </w:ins>
      <w:ins w:id="120" w:author="PSR" w:date="2024-03-16T11:32:00Z">
        <w:r w:rsidR="007C724E">
          <w:rPr>
            <w:rFonts w:eastAsiaTheme="minorEastAsia"/>
          </w:rPr>
          <w:t xml:space="preserve"> The vast majority of items you would code with one of these would also get coded with the other.</w:t>
        </w:r>
      </w:ins>
    </w:p>
    <w:p w14:paraId="47E34AA7" w14:textId="1ECA1359" w:rsidR="00943BA9" w:rsidRDefault="00943BA9" w:rsidP="00943BA9">
      <w:pPr>
        <w:ind w:right="-630"/>
        <w:contextualSpacing/>
        <w:rPr>
          <w:ins w:id="121" w:author="PSR" w:date="2024-03-16T11:15:00Z"/>
          <w:rFonts w:eastAsiaTheme="minorEastAsia"/>
        </w:rPr>
        <w:pPrChange w:id="122" w:author="PSR" w:date="2024-03-16T11:15:00Z">
          <w:pPr>
            <w:numPr>
              <w:numId w:val="1"/>
            </w:numPr>
            <w:ind w:left="360" w:right="-630" w:hanging="360"/>
            <w:contextualSpacing/>
          </w:pPr>
        </w:pPrChange>
      </w:pPr>
      <w:ins w:id="123" w:author="PSR" w:date="2024-03-16T11:15:00Z">
        <w:r>
          <w:rPr>
            <w:rFonts w:eastAsiaTheme="minorEastAsia"/>
          </w:rPr>
          <w:t xml:space="preserve"> </w:t>
        </w:r>
      </w:ins>
    </w:p>
    <w:p w14:paraId="28AA8F8B" w14:textId="7DB7AE40" w:rsidR="00943BA9" w:rsidRDefault="00943BA9" w:rsidP="00943BA9">
      <w:pPr>
        <w:numPr>
          <w:ilvl w:val="0"/>
          <w:numId w:val="1"/>
        </w:numPr>
        <w:ind w:right="-630"/>
        <w:contextualSpacing/>
        <w:rPr>
          <w:ins w:id="124" w:author="PSR" w:date="2024-03-16T11:16:00Z"/>
          <w:rFonts w:eastAsiaTheme="minorEastAsia"/>
        </w:rPr>
      </w:pPr>
      <w:ins w:id="125" w:author="PSR" w:date="2024-03-16T11:08:00Z">
        <w:r>
          <w:rPr>
            <w:rFonts w:eastAsiaTheme="minorEastAsia"/>
          </w:rPr>
          <w:t xml:space="preserve">What about </w:t>
        </w:r>
      </w:ins>
      <w:moveTo w:id="126" w:author="PSR" w:date="2024-03-16T11:04:00Z">
        <w:r w:rsidRPr="00943BA9">
          <w:rPr>
            <w:rFonts w:eastAsiaTheme="minorEastAsia"/>
            <w:i/>
            <w:iCs/>
            <w:rPrChange w:id="127" w:author="PSR" w:date="2024-03-16T11:08:00Z">
              <w:rPr>
                <w:rFonts w:eastAsiaTheme="minorEastAsia"/>
              </w:rPr>
            </w:rPrChange>
          </w:rPr>
          <w:t xml:space="preserve">Other people made me feel not alone </w:t>
        </w:r>
        <w:r w:rsidRPr="00943BA9">
          <w:rPr>
            <w:rFonts w:eastAsiaTheme="minorEastAsia"/>
            <w:rPrChange w:id="128" w:author="PSR" w:date="2024-03-16T11:08:00Z">
              <w:rPr>
                <w:rFonts w:eastAsiaTheme="minorEastAsia"/>
                <w:i/>
                <w:iCs/>
              </w:rPr>
            </w:rPrChange>
          </w:rPr>
          <w:t>and</w:t>
        </w:r>
        <w:r w:rsidRPr="00C55684">
          <w:rPr>
            <w:rFonts w:eastAsiaTheme="minorEastAsia"/>
          </w:rPr>
          <w:t xml:space="preserve"> </w:t>
        </w:r>
        <w:r w:rsidRPr="00943BA9">
          <w:rPr>
            <w:rFonts w:eastAsiaTheme="minorEastAsia"/>
            <w:i/>
            <w:iCs/>
            <w:rPrChange w:id="129" w:author="PSR" w:date="2024-03-16T11:08:00Z">
              <w:rPr>
                <w:rFonts w:eastAsiaTheme="minorEastAsia"/>
              </w:rPr>
            </w:rPrChange>
          </w:rPr>
          <w:t>Support from Friends/Peer relationships</w:t>
        </w:r>
      </w:moveTo>
      <w:ins w:id="130" w:author="PSR" w:date="2024-03-16T11:09:00Z">
        <w:r>
          <w:rPr>
            <w:rFonts w:eastAsiaTheme="minorEastAsia"/>
          </w:rPr>
          <w:t>?</w:t>
        </w:r>
      </w:ins>
    </w:p>
    <w:p w14:paraId="0AA4C331" w14:textId="77777777" w:rsidR="00943BA9" w:rsidRPr="00C55684" w:rsidRDefault="00943BA9" w:rsidP="00943BA9">
      <w:pPr>
        <w:ind w:right="-630"/>
        <w:contextualSpacing/>
        <w:rPr>
          <w:moveTo w:id="131" w:author="PSR" w:date="2024-03-16T11:04:00Z"/>
          <w:rFonts w:eastAsiaTheme="minorEastAsia"/>
        </w:rPr>
        <w:pPrChange w:id="132" w:author="PSR" w:date="2024-03-16T11:16:00Z">
          <w:pPr>
            <w:numPr>
              <w:numId w:val="1"/>
            </w:numPr>
            <w:ind w:left="360" w:right="-630" w:hanging="360"/>
            <w:contextualSpacing/>
          </w:pPr>
        </w:pPrChange>
      </w:pPr>
    </w:p>
    <w:p w14:paraId="32518311" w14:textId="43A38D5E" w:rsidR="00943BA9" w:rsidRPr="00872716" w:rsidRDefault="00943BA9" w:rsidP="00943BA9">
      <w:pPr>
        <w:numPr>
          <w:ilvl w:val="1"/>
          <w:numId w:val="1"/>
        </w:numPr>
        <w:ind w:right="-630"/>
        <w:contextualSpacing/>
        <w:rPr>
          <w:moveTo w:id="133" w:author="PSR" w:date="2024-03-16T11:04:00Z"/>
          <w:rFonts w:eastAsiaTheme="minorEastAsia"/>
        </w:rPr>
      </w:pPr>
      <w:moveTo w:id="134" w:author="PSR" w:date="2024-03-16T11:04:00Z">
        <w:del w:id="135" w:author="PSR" w:date="2024-03-16T11:07:00Z">
          <w:r w:rsidRPr="00C55684" w:rsidDel="00943BA9">
            <w:rPr>
              <w:rFonts w:eastAsiaTheme="minorEastAsia"/>
            </w:rPr>
            <w:delText>Fails</w:delText>
          </w:r>
        </w:del>
      </w:moveTo>
      <w:ins w:id="136" w:author="PSR" w:date="2024-03-16T11:07:00Z">
        <w:r>
          <w:rPr>
            <w:rFonts w:eastAsiaTheme="minorEastAsia"/>
          </w:rPr>
          <w:t>This pair fails on</w:t>
        </w:r>
      </w:ins>
      <w:moveTo w:id="137" w:author="PSR" w:date="2024-03-16T11:04:00Z">
        <w:r w:rsidRPr="00C55684">
          <w:rPr>
            <w:rFonts w:eastAsiaTheme="minorEastAsia"/>
          </w:rPr>
          <w:t xml:space="preserve"> tight match because Codebook 2 is </w:t>
        </w:r>
      </w:moveTo>
      <w:ins w:id="138" w:author="PSR" w:date="2024-03-16T11:32:00Z">
        <w:r w:rsidR="007C724E">
          <w:rPr>
            <w:rFonts w:eastAsiaTheme="minorEastAsia"/>
          </w:rPr>
          <w:t xml:space="preserve">rather </w:t>
        </w:r>
      </w:ins>
      <w:moveTo w:id="139" w:author="PSR" w:date="2024-03-16T11:04:00Z">
        <w:r w:rsidRPr="00C55684">
          <w:rPr>
            <w:rFonts w:eastAsiaTheme="minorEastAsia"/>
          </w:rPr>
          <w:t xml:space="preserve">more specific </w:t>
        </w:r>
      </w:moveTo>
      <w:ins w:id="140" w:author="PSR" w:date="2024-03-16T11:16:00Z">
        <w:r>
          <w:rPr>
            <w:rFonts w:eastAsiaTheme="minorEastAsia"/>
          </w:rPr>
          <w:t xml:space="preserve">regarding </w:t>
        </w:r>
      </w:ins>
      <w:moveTo w:id="141" w:author="PSR" w:date="2024-03-16T11:04:00Z">
        <w:del w:id="142" w:author="PSR" w:date="2024-03-16T11:06:00Z">
          <w:r w:rsidRPr="00C55684" w:rsidDel="00943BA9">
            <w:rPr>
              <w:rFonts w:eastAsiaTheme="minorEastAsia"/>
            </w:rPr>
            <w:delText>about</w:delText>
          </w:r>
        </w:del>
      </w:moveTo>
      <w:ins w:id="143" w:author="PSR" w:date="2024-03-16T11:06:00Z">
        <w:r>
          <w:rPr>
            <w:rFonts w:eastAsiaTheme="minorEastAsia"/>
          </w:rPr>
          <w:t xml:space="preserve">the relationships that are involved: </w:t>
        </w:r>
        <w:r w:rsidRPr="00943BA9">
          <w:rPr>
            <w:rFonts w:eastAsiaTheme="minorEastAsia"/>
            <w:i/>
            <w:iCs/>
            <w:rPrChange w:id="144" w:author="PSR" w:date="2024-03-16T11:16:00Z">
              <w:rPr>
                <w:rFonts w:eastAsiaTheme="minorEastAsia"/>
              </w:rPr>
            </w:rPrChange>
          </w:rPr>
          <w:t>specifically</w:t>
        </w:r>
        <w:r>
          <w:rPr>
            <w:rFonts w:eastAsiaTheme="minorEastAsia"/>
          </w:rPr>
          <w:t xml:space="preserve"> friends/peers, which </w:t>
        </w:r>
      </w:ins>
      <w:ins w:id="145" w:author="PSR" w:date="2024-03-16T11:17:00Z">
        <w:r>
          <w:rPr>
            <w:rFonts w:eastAsiaTheme="minorEastAsia"/>
          </w:rPr>
          <w:t>is</w:t>
        </w:r>
      </w:ins>
      <w:ins w:id="146" w:author="PSR" w:date="2024-03-16T11:07:00Z">
        <w:r>
          <w:rPr>
            <w:rFonts w:eastAsiaTheme="minorEastAsia"/>
          </w:rPr>
          <w:t xml:space="preserve"> a </w:t>
        </w:r>
        <w:r>
          <w:rPr>
            <w:rFonts w:eastAsiaTheme="minorEastAsia"/>
            <w:i/>
            <w:iCs/>
          </w:rPr>
          <w:t>subset</w:t>
        </w:r>
        <w:r>
          <w:rPr>
            <w:rFonts w:eastAsiaTheme="minorEastAsia"/>
          </w:rPr>
          <w:t xml:space="preserve"> </w:t>
        </w:r>
      </w:ins>
      <w:ins w:id="147" w:author="PSR" w:date="2024-03-16T11:17:00Z">
        <w:r>
          <w:rPr>
            <w:rFonts w:eastAsiaTheme="minorEastAsia"/>
          </w:rPr>
          <w:t xml:space="preserve">of </w:t>
        </w:r>
      </w:ins>
      <w:ins w:id="148" w:author="PSR" w:date="2024-03-16T11:07:00Z">
        <w:r>
          <w:rPr>
            <w:rFonts w:eastAsiaTheme="minorEastAsia"/>
          </w:rPr>
          <w:t xml:space="preserve">the broader characterization of people </w:t>
        </w:r>
      </w:ins>
      <w:ins w:id="149" w:author="PSR" w:date="2024-03-16T11:17:00Z">
        <w:r>
          <w:rPr>
            <w:rFonts w:eastAsiaTheme="minorEastAsia"/>
          </w:rPr>
          <w:t xml:space="preserve">who helped </w:t>
        </w:r>
      </w:ins>
      <w:ins w:id="150" w:author="PSR" w:date="2024-03-16T11:07:00Z">
        <w:r>
          <w:rPr>
            <w:rFonts w:eastAsiaTheme="minorEastAsia"/>
          </w:rPr>
          <w:t>in Codebook 1.</w:t>
        </w:r>
      </w:ins>
      <w:moveTo w:id="151" w:author="PSR" w:date="2024-03-16T11:04:00Z">
        <w:r w:rsidRPr="00C55684">
          <w:rPr>
            <w:rFonts w:eastAsiaTheme="minorEastAsia"/>
          </w:rPr>
          <w:t xml:space="preserve"> </w:t>
        </w:r>
      </w:moveTo>
    </w:p>
    <w:p w14:paraId="7C1DE629" w14:textId="5A2808FD" w:rsidR="00943BA9" w:rsidRPr="00872716" w:rsidRDefault="00943BA9" w:rsidP="00943BA9">
      <w:pPr>
        <w:ind w:left="720" w:right="-630"/>
        <w:contextualSpacing/>
        <w:rPr>
          <w:moveTo w:id="152" w:author="PSR" w:date="2024-03-16T11:04:00Z"/>
          <w:rFonts w:eastAsiaTheme="minorEastAsia"/>
        </w:rPr>
        <w:pPrChange w:id="153" w:author="PSR" w:date="2024-03-16T11:08:00Z">
          <w:pPr>
            <w:numPr>
              <w:ilvl w:val="1"/>
              <w:numId w:val="1"/>
            </w:numPr>
            <w:ind w:left="1080" w:right="-630" w:hanging="360"/>
            <w:contextualSpacing/>
          </w:pPr>
        </w:pPrChange>
      </w:pPr>
      <w:moveTo w:id="154" w:author="PSR" w:date="2024-03-16T11:04:00Z">
        <w:del w:id="155" w:author="PSR" w:date="2024-03-16T11:08:00Z">
          <w:r w:rsidRPr="00872716" w:rsidDel="00943BA9">
            <w:rPr>
              <w:rFonts w:eastAsiaTheme="minorEastAsia"/>
            </w:rPr>
            <w:delText xml:space="preserve">Could be </w:delText>
          </w:r>
          <w:r w:rsidRPr="00F97D36" w:rsidDel="00943BA9">
            <w:rPr>
              <w:rFonts w:eastAsiaTheme="minorEastAsia"/>
              <w:i/>
            </w:rPr>
            <w:delText>loose</w:delText>
          </w:r>
          <w:r w:rsidRPr="00872716" w:rsidDel="00943BA9">
            <w:rPr>
              <w:rFonts w:eastAsiaTheme="minorEastAsia"/>
            </w:rPr>
            <w:delText xml:space="preserve"> match</w:delText>
          </w:r>
        </w:del>
      </w:moveTo>
    </w:p>
    <w:p w14:paraId="22139B92" w14:textId="31B286EE" w:rsidR="00943BA9" w:rsidRDefault="00943BA9" w:rsidP="00943BA9">
      <w:pPr>
        <w:pStyle w:val="ListParagraph"/>
        <w:numPr>
          <w:ilvl w:val="0"/>
          <w:numId w:val="1"/>
        </w:numPr>
        <w:ind w:right="-630"/>
        <w:rPr>
          <w:ins w:id="156" w:author="PSR" w:date="2024-03-16T11:17:00Z"/>
          <w:rFonts w:ascii="Times New Roman" w:hAnsi="Times New Roman" w:cs="Times New Roman"/>
        </w:rPr>
      </w:pPr>
      <w:ins w:id="157" w:author="PSR" w:date="2024-03-16T11:09:00Z">
        <w:r>
          <w:rPr>
            <w:rFonts w:ascii="Times New Roman" w:hAnsi="Times New Roman" w:cs="Times New Roman"/>
          </w:rPr>
          <w:t xml:space="preserve">What about </w:t>
        </w:r>
      </w:ins>
      <w:moveTo w:id="158" w:author="PSR" w:date="2024-03-16T11:04:00Z">
        <w:r w:rsidRPr="00943BA9">
          <w:rPr>
            <w:rFonts w:ascii="Times New Roman" w:hAnsi="Times New Roman" w:cs="Times New Roman"/>
            <w:i/>
            <w:iCs/>
            <w:rPrChange w:id="159" w:author="PSR" w:date="2024-03-16T11:09:00Z">
              <w:rPr>
                <w:rFonts w:ascii="Times New Roman" w:hAnsi="Times New Roman" w:cs="Times New Roman"/>
              </w:rPr>
            </w:rPrChange>
          </w:rPr>
          <w:t>Little Pleasures of life</w:t>
        </w:r>
        <w:r w:rsidRPr="00872716">
          <w:rPr>
            <w:rFonts w:ascii="Times New Roman" w:hAnsi="Times New Roman" w:cs="Times New Roman"/>
          </w:rPr>
          <w:t xml:space="preserve"> </w:t>
        </w:r>
        <w:r w:rsidRPr="00943BA9">
          <w:rPr>
            <w:rFonts w:ascii="Times New Roman" w:hAnsi="Times New Roman" w:cs="Times New Roman"/>
            <w:iCs/>
            <w:rPrChange w:id="160" w:author="PSR" w:date="2024-03-16T11:09:00Z">
              <w:rPr>
                <w:rFonts w:ascii="Times New Roman" w:hAnsi="Times New Roman" w:cs="Times New Roman"/>
                <w:i/>
              </w:rPr>
            </w:rPrChange>
          </w:rPr>
          <w:t>and</w:t>
        </w:r>
        <w:r w:rsidRPr="00872716">
          <w:rPr>
            <w:rFonts w:ascii="Times New Roman" w:hAnsi="Times New Roman" w:cs="Times New Roman"/>
          </w:rPr>
          <w:t xml:space="preserve"> </w:t>
        </w:r>
        <w:r w:rsidRPr="00943BA9">
          <w:rPr>
            <w:rFonts w:ascii="Times New Roman" w:hAnsi="Times New Roman" w:cs="Times New Roman"/>
            <w:i/>
            <w:iCs/>
            <w:rPrChange w:id="161" w:author="PSR" w:date="2024-03-16T11:09:00Z">
              <w:rPr>
                <w:rFonts w:ascii="Times New Roman" w:hAnsi="Times New Roman" w:cs="Times New Roman"/>
              </w:rPr>
            </w:rPrChange>
          </w:rPr>
          <w:t>Anticipation of food</w:t>
        </w:r>
      </w:moveTo>
      <w:ins w:id="162" w:author="PSR" w:date="2024-03-16T11:09:00Z">
        <w:r>
          <w:rPr>
            <w:rFonts w:ascii="Times New Roman" w:hAnsi="Times New Roman" w:cs="Times New Roman"/>
          </w:rPr>
          <w:t>?</w:t>
        </w:r>
      </w:ins>
    </w:p>
    <w:p w14:paraId="28EF23C4" w14:textId="77777777" w:rsidR="00943BA9" w:rsidRPr="00872716" w:rsidRDefault="00943BA9" w:rsidP="00943BA9">
      <w:pPr>
        <w:pStyle w:val="ListParagraph"/>
        <w:ind w:left="360" w:right="-630"/>
        <w:rPr>
          <w:moveTo w:id="163" w:author="PSR" w:date="2024-03-16T11:04:00Z"/>
          <w:rFonts w:ascii="Times New Roman" w:hAnsi="Times New Roman" w:cs="Times New Roman"/>
        </w:rPr>
        <w:pPrChange w:id="164" w:author="PSR" w:date="2024-03-16T11:17:00Z">
          <w:pPr>
            <w:pStyle w:val="ListParagraph"/>
            <w:numPr>
              <w:numId w:val="1"/>
            </w:numPr>
            <w:ind w:left="360" w:right="-630" w:hanging="360"/>
          </w:pPr>
        </w:pPrChange>
      </w:pPr>
    </w:p>
    <w:p w14:paraId="6544006F" w14:textId="747316A1" w:rsidR="00943BA9" w:rsidRPr="00872716" w:rsidDel="00943BA9" w:rsidRDefault="00943BA9" w:rsidP="00943BA9">
      <w:pPr>
        <w:pStyle w:val="ListParagraph"/>
        <w:numPr>
          <w:ilvl w:val="1"/>
          <w:numId w:val="1"/>
        </w:numPr>
        <w:ind w:right="-630"/>
        <w:rPr>
          <w:del w:id="165" w:author="PSR" w:date="2024-03-16T11:10:00Z"/>
          <w:moveTo w:id="166" w:author="PSR" w:date="2024-03-16T11:04:00Z"/>
          <w:rFonts w:ascii="Times New Roman" w:hAnsi="Times New Roman" w:cs="Times New Roman"/>
        </w:rPr>
      </w:pPr>
      <w:moveTo w:id="167" w:author="PSR" w:date="2024-03-16T11:04:00Z">
        <w:del w:id="168" w:author="PSR" w:date="2024-03-16T11:09:00Z">
          <w:r w:rsidRPr="00872716" w:rsidDel="00943BA9">
            <w:rPr>
              <w:rFonts w:ascii="Times New Roman" w:hAnsi="Times New Roman" w:cs="Times New Roman"/>
            </w:rPr>
            <w:delText>Fails</w:delText>
          </w:r>
        </w:del>
      </w:moveTo>
      <w:ins w:id="169" w:author="PSR" w:date="2024-03-16T11:09:00Z">
        <w:r>
          <w:rPr>
            <w:rFonts w:ascii="Times New Roman" w:hAnsi="Times New Roman" w:cs="Times New Roman"/>
          </w:rPr>
          <w:t xml:space="preserve">Similarly, this </w:t>
        </w:r>
      </w:ins>
      <w:ins w:id="170" w:author="PSR" w:date="2024-03-16T11:17:00Z">
        <w:r>
          <w:rPr>
            <w:rFonts w:ascii="Times New Roman" w:hAnsi="Times New Roman" w:cs="Times New Roman"/>
          </w:rPr>
          <w:t xml:space="preserve">pair </w:t>
        </w:r>
      </w:ins>
      <w:ins w:id="171" w:author="PSR" w:date="2024-03-16T11:09:00Z">
        <w:r>
          <w:rPr>
            <w:rFonts w:ascii="Times New Roman" w:hAnsi="Times New Roman" w:cs="Times New Roman"/>
          </w:rPr>
          <w:t>fails on</w:t>
        </w:r>
      </w:ins>
      <w:moveTo w:id="172" w:author="PSR" w:date="2024-03-16T11:04:00Z">
        <w:r w:rsidRPr="00872716">
          <w:rPr>
            <w:rFonts w:ascii="Times New Roman" w:hAnsi="Times New Roman" w:cs="Times New Roman"/>
          </w:rPr>
          <w:t xml:space="preserve"> tight match because Codebook 2 is </w:t>
        </w:r>
      </w:moveTo>
      <w:ins w:id="173" w:author="PSR" w:date="2024-03-16T11:09:00Z">
        <w:r>
          <w:rPr>
            <w:rFonts w:ascii="Times New Roman" w:hAnsi="Times New Roman" w:cs="Times New Roman"/>
          </w:rPr>
          <w:t>more specific</w:t>
        </w:r>
      </w:ins>
      <w:ins w:id="174" w:author="PSR" w:date="2024-03-16T11:17:00Z">
        <w:r>
          <w:rPr>
            <w:rFonts w:ascii="Times New Roman" w:hAnsi="Times New Roman" w:cs="Times New Roman"/>
          </w:rPr>
          <w:t>. It is o</w:t>
        </w:r>
      </w:ins>
      <w:moveTo w:id="175" w:author="PSR" w:date="2024-03-16T11:04:00Z">
        <w:del w:id="176" w:author="PSR" w:date="2024-03-16T11:17:00Z">
          <w:r w:rsidRPr="00872716" w:rsidDel="00943BA9">
            <w:rPr>
              <w:rFonts w:ascii="Times New Roman" w:hAnsi="Times New Roman" w:cs="Times New Roman"/>
            </w:rPr>
            <w:delText>o</w:delText>
          </w:r>
        </w:del>
        <w:r w:rsidRPr="00872716">
          <w:rPr>
            <w:rFonts w:ascii="Times New Roman" w:hAnsi="Times New Roman" w:cs="Times New Roman"/>
          </w:rPr>
          <w:t>nly about food</w:t>
        </w:r>
      </w:moveTo>
      <w:ins w:id="177" w:author="PSR" w:date="2024-03-16T11:09:00Z">
        <w:r>
          <w:rPr>
            <w:rFonts w:ascii="Times New Roman" w:hAnsi="Times New Roman" w:cs="Times New Roman"/>
          </w:rPr>
          <w:t xml:space="preserve">, while Codebook 1’s </w:t>
        </w:r>
      </w:ins>
      <w:ins w:id="178" w:author="PSR" w:date="2024-03-16T11:10:00Z">
        <w:r>
          <w:rPr>
            <w:rFonts w:ascii="Times New Roman" w:hAnsi="Times New Roman" w:cs="Times New Roman"/>
          </w:rPr>
          <w:t xml:space="preserve">closest corresponding </w:t>
        </w:r>
      </w:ins>
      <w:ins w:id="179" w:author="PSR" w:date="2024-03-16T11:09:00Z">
        <w:r>
          <w:rPr>
            <w:rFonts w:ascii="Times New Roman" w:hAnsi="Times New Roman" w:cs="Times New Roman"/>
          </w:rPr>
          <w:t>category includes food as a subset</w:t>
        </w:r>
      </w:ins>
      <w:ins w:id="180" w:author="PSR" w:date="2024-03-16T11:10:00Z">
        <w:r>
          <w:rPr>
            <w:rFonts w:ascii="Times New Roman" w:hAnsi="Times New Roman" w:cs="Times New Roman"/>
          </w:rPr>
          <w:t>.</w:t>
        </w:r>
      </w:ins>
    </w:p>
    <w:p w14:paraId="7CD19EB4" w14:textId="1C9D6DD1" w:rsidR="00943BA9" w:rsidRPr="00943BA9" w:rsidRDefault="00943BA9" w:rsidP="00943BA9">
      <w:pPr>
        <w:pStyle w:val="ListParagraph"/>
        <w:numPr>
          <w:ilvl w:val="1"/>
          <w:numId w:val="1"/>
        </w:numPr>
        <w:ind w:right="-630"/>
        <w:rPr>
          <w:moveTo w:id="181" w:author="PSR" w:date="2024-03-16T11:04:00Z"/>
          <w:rPrChange w:id="182" w:author="PSR" w:date="2024-03-16T11:10:00Z">
            <w:rPr>
              <w:moveTo w:id="183" w:author="PSR" w:date="2024-03-16T11:04:00Z"/>
            </w:rPr>
          </w:rPrChange>
        </w:rPr>
        <w:pPrChange w:id="184" w:author="PSR" w:date="2024-03-16T11:10:00Z">
          <w:pPr>
            <w:pStyle w:val="ListParagraph"/>
            <w:numPr>
              <w:ilvl w:val="1"/>
              <w:numId w:val="1"/>
            </w:numPr>
            <w:ind w:left="1080" w:right="-630" w:hanging="360"/>
          </w:pPr>
        </w:pPrChange>
      </w:pPr>
      <w:moveTo w:id="185" w:author="PSR" w:date="2024-03-16T11:04:00Z">
        <w:del w:id="186" w:author="PSR" w:date="2024-03-16T11:10:00Z">
          <w:r w:rsidRPr="00943BA9" w:rsidDel="00943BA9">
            <w:rPr>
              <w:rPrChange w:id="187" w:author="PSR" w:date="2024-03-16T11:10:00Z">
                <w:rPr/>
              </w:rPrChange>
            </w:rPr>
            <w:delText xml:space="preserve">Could be </w:delText>
          </w:r>
          <w:r w:rsidRPr="00943BA9" w:rsidDel="00943BA9">
            <w:rPr>
              <w:i/>
              <w:rPrChange w:id="188" w:author="PSR" w:date="2024-03-16T11:10:00Z">
                <w:rPr>
                  <w:i/>
                </w:rPr>
              </w:rPrChange>
            </w:rPr>
            <w:delText>loose</w:delText>
          </w:r>
          <w:r w:rsidRPr="00943BA9" w:rsidDel="00943BA9">
            <w:rPr>
              <w:rPrChange w:id="189" w:author="PSR" w:date="2024-03-16T11:10:00Z">
                <w:rPr/>
              </w:rPrChange>
            </w:rPr>
            <w:delText xml:space="preserve"> match</w:delText>
          </w:r>
        </w:del>
      </w:moveTo>
    </w:p>
    <w:moveToRangeEnd w:id="77"/>
    <w:p w14:paraId="3A5F33E6" w14:textId="77777777" w:rsidR="00943BA9" w:rsidRPr="00872716" w:rsidRDefault="00943BA9" w:rsidP="00FD18B9">
      <w:pPr>
        <w:ind w:left="-360" w:right="-630"/>
      </w:pPr>
    </w:p>
    <w:p w14:paraId="7E1D10F6" w14:textId="77777777" w:rsidR="00872716" w:rsidRPr="00872716" w:rsidRDefault="00872716" w:rsidP="00FD18B9">
      <w:pPr>
        <w:ind w:left="-360" w:right="-630"/>
      </w:pPr>
    </w:p>
    <w:p w14:paraId="7B6B3C61" w14:textId="6AF957C3" w:rsidR="00DC6CCA" w:rsidRPr="00872716" w:rsidRDefault="007B30DB" w:rsidP="00872716">
      <w:pPr>
        <w:pStyle w:val="ListParagraph"/>
        <w:numPr>
          <w:ilvl w:val="0"/>
          <w:numId w:val="3"/>
        </w:numPr>
        <w:ind w:right="-630"/>
        <w:rPr>
          <w:rFonts w:ascii="Times New Roman" w:hAnsi="Times New Roman" w:cs="Times New Roman"/>
        </w:rPr>
      </w:pPr>
      <w:r>
        <w:rPr>
          <w:rFonts w:ascii="Times New Roman" w:hAnsi="Times New Roman" w:cs="Times New Roman"/>
        </w:rPr>
        <w:t>Here</w:t>
      </w:r>
      <w:r w:rsidR="00872716" w:rsidRPr="00872716">
        <w:rPr>
          <w:rFonts w:ascii="Times New Roman" w:hAnsi="Times New Roman" w:cs="Times New Roman"/>
        </w:rPr>
        <w:t xml:space="preserve"> is the result </w:t>
      </w:r>
      <w:del w:id="190" w:author="PSR" w:date="2024-03-16T11:33:00Z">
        <w:r w:rsidR="00872716" w:rsidRPr="00872716" w:rsidDel="007C724E">
          <w:rPr>
            <w:rFonts w:ascii="Times New Roman" w:hAnsi="Times New Roman" w:cs="Times New Roman"/>
          </w:rPr>
          <w:delText xml:space="preserve">of </w:delText>
        </w:r>
      </w:del>
      <w:ins w:id="191" w:author="PSR" w:date="2024-03-16T11:33:00Z">
        <w:r w:rsidR="007C724E">
          <w:rPr>
            <w:rFonts w:ascii="Times New Roman" w:hAnsi="Times New Roman" w:cs="Times New Roman"/>
          </w:rPr>
          <w:t>one would get using</w:t>
        </w:r>
        <w:r w:rsidR="007C724E" w:rsidRPr="00872716">
          <w:rPr>
            <w:rFonts w:ascii="Times New Roman" w:hAnsi="Times New Roman" w:cs="Times New Roman"/>
          </w:rPr>
          <w:t xml:space="preserve"> </w:t>
        </w:r>
      </w:ins>
      <w:r w:rsidR="00872716" w:rsidRPr="00872716">
        <w:rPr>
          <w:rFonts w:ascii="Times New Roman" w:hAnsi="Times New Roman" w:cs="Times New Roman"/>
        </w:rPr>
        <w:t xml:space="preserve">the </w:t>
      </w:r>
      <w:r w:rsidR="00872716" w:rsidRPr="00F97D36">
        <w:rPr>
          <w:rFonts w:ascii="Times New Roman" w:hAnsi="Times New Roman" w:cs="Times New Roman"/>
          <w:i/>
        </w:rPr>
        <w:t>loose</w:t>
      </w:r>
      <w:r w:rsidR="00872716" w:rsidRPr="00872716">
        <w:rPr>
          <w:rFonts w:ascii="Times New Roman" w:hAnsi="Times New Roman" w:cs="Times New Roman"/>
        </w:rPr>
        <w:t xml:space="preserve"> criterion</w:t>
      </w:r>
      <w:del w:id="192" w:author="PSR" w:date="2024-03-16T11:33:00Z">
        <w:r w:rsidR="00F97D36" w:rsidDel="007C724E">
          <w:rPr>
            <w:rFonts w:ascii="Times New Roman" w:hAnsi="Times New Roman" w:cs="Times New Roman"/>
          </w:rPr>
          <w:delText>, with three matches</w:delText>
        </w:r>
      </w:del>
      <w:r w:rsidR="00872716" w:rsidRPr="00872716">
        <w:rPr>
          <w:rFonts w:ascii="Times New Roman" w:hAnsi="Times New Roman" w:cs="Times New Roman"/>
        </w:rPr>
        <w:t>:</w:t>
      </w:r>
    </w:p>
    <w:p w14:paraId="56949FC2" w14:textId="77777777" w:rsidR="00872716" w:rsidRPr="00872716" w:rsidRDefault="00872716" w:rsidP="00FD18B9">
      <w:pPr>
        <w:ind w:left="-360" w:right="-630"/>
      </w:pPr>
    </w:p>
    <w:p w14:paraId="5DDC2549" w14:textId="359E153B" w:rsidR="00DC6CCA" w:rsidRPr="00872716" w:rsidRDefault="00872716" w:rsidP="00FD18B9">
      <w:pPr>
        <w:ind w:left="-360" w:right="-630"/>
      </w:pPr>
      <w:r w:rsidRPr="00872716">
        <w:rPr>
          <w:noProof/>
        </w:rPr>
        <w:lastRenderedPageBreak/>
        <w:drawing>
          <wp:inline distT="0" distB="0" distL="0" distR="0" wp14:anchorId="0CA15499" wp14:editId="215CB85D">
            <wp:extent cx="5943600" cy="1934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34845"/>
                    </a:xfrm>
                    <a:prstGeom prst="rect">
                      <a:avLst/>
                    </a:prstGeom>
                  </pic:spPr>
                </pic:pic>
              </a:graphicData>
            </a:graphic>
          </wp:inline>
        </w:drawing>
      </w:r>
    </w:p>
    <w:p w14:paraId="51F0070C" w14:textId="10BBB9B3" w:rsidR="00DC6CCA" w:rsidRDefault="00DC6CCA" w:rsidP="00FD18B9">
      <w:pPr>
        <w:ind w:left="-360" w:right="-630"/>
        <w:rPr>
          <w:ins w:id="193" w:author="PSR" w:date="2024-03-16T11:10:00Z"/>
        </w:rPr>
      </w:pPr>
    </w:p>
    <w:p w14:paraId="0CCFD26F" w14:textId="4E6AAF90" w:rsidR="00943BA9" w:rsidRDefault="00943BA9" w:rsidP="00FD18B9">
      <w:pPr>
        <w:ind w:left="-360" w:right="-630"/>
        <w:rPr>
          <w:ins w:id="194" w:author="PSR" w:date="2024-03-16T11:20:00Z"/>
        </w:rPr>
      </w:pPr>
      <w:ins w:id="195" w:author="PSR" w:date="2024-03-16T11:10:00Z">
        <w:r>
          <w:t>Reasoning:</w:t>
        </w:r>
      </w:ins>
    </w:p>
    <w:p w14:paraId="6DDE020C" w14:textId="77777777" w:rsidR="00943BA9" w:rsidRPr="00872716" w:rsidRDefault="00943BA9" w:rsidP="00FD18B9">
      <w:pPr>
        <w:ind w:left="-360" w:right="-630"/>
      </w:pPr>
    </w:p>
    <w:p w14:paraId="68316789" w14:textId="368EAC1B" w:rsidR="00943BA9" w:rsidRPr="00943BA9" w:rsidRDefault="00943BA9" w:rsidP="00943BA9">
      <w:pPr>
        <w:numPr>
          <w:ilvl w:val="0"/>
          <w:numId w:val="1"/>
        </w:numPr>
        <w:ind w:right="-630"/>
        <w:contextualSpacing/>
        <w:rPr>
          <w:ins w:id="196" w:author="PSR" w:date="2024-03-16T11:11:00Z"/>
          <w:rFonts w:eastAsiaTheme="minorEastAsia"/>
          <w:rPrChange w:id="197" w:author="PSR" w:date="2024-03-16T11:13:00Z">
            <w:rPr>
              <w:ins w:id="198" w:author="PSR" w:date="2024-03-16T11:11:00Z"/>
              <w:rFonts w:eastAsiaTheme="minorEastAsia"/>
            </w:rPr>
          </w:rPrChange>
        </w:rPr>
        <w:pPrChange w:id="199" w:author="PSR" w:date="2024-03-16T11:13:00Z">
          <w:pPr>
            <w:numPr>
              <w:numId w:val="1"/>
            </w:numPr>
            <w:ind w:left="360" w:right="-630" w:hanging="360"/>
            <w:contextualSpacing/>
          </w:pPr>
        </w:pPrChange>
      </w:pPr>
      <w:ins w:id="200" w:author="PSR" w:date="2024-03-16T11:11:00Z">
        <w:r>
          <w:rPr>
            <w:rFonts w:eastAsiaTheme="minorEastAsia"/>
          </w:rPr>
          <w:t>An</w:t>
        </w:r>
      </w:ins>
      <w:ins w:id="201" w:author="PSR" w:date="2024-03-16T11:12:00Z">
        <w:r>
          <w:rPr>
            <w:rFonts w:eastAsiaTheme="minorEastAsia"/>
          </w:rPr>
          <w:t>y</w:t>
        </w:r>
      </w:ins>
      <w:ins w:id="202" w:author="PSR" w:date="2024-03-16T11:11:00Z">
        <w:r>
          <w:rPr>
            <w:rFonts w:eastAsiaTheme="minorEastAsia"/>
          </w:rPr>
          <w:t>thing that’s a tight match is by definition also a loose match, so we have the same alignment of the codes about professional mental health help.</w:t>
        </w:r>
      </w:ins>
      <w:ins w:id="203" w:author="PSR" w:date="2024-03-16T11:12:00Z">
        <w:r>
          <w:rPr>
            <w:rFonts w:eastAsiaTheme="minorEastAsia"/>
          </w:rPr>
          <w:t xml:space="preserve"> </w:t>
        </w:r>
      </w:ins>
    </w:p>
    <w:p w14:paraId="37A3DD6E" w14:textId="77777777" w:rsidR="00943BA9" w:rsidRDefault="00943BA9" w:rsidP="00943BA9">
      <w:pPr>
        <w:ind w:left="360" w:right="-630"/>
        <w:contextualSpacing/>
        <w:rPr>
          <w:ins w:id="204" w:author="PSR" w:date="2024-03-16T11:11:00Z"/>
          <w:rFonts w:eastAsiaTheme="minorEastAsia"/>
        </w:rPr>
        <w:pPrChange w:id="205" w:author="PSR" w:date="2024-03-16T11:11:00Z">
          <w:pPr>
            <w:numPr>
              <w:numId w:val="1"/>
            </w:numPr>
            <w:ind w:left="360" w:right="-630" w:hanging="360"/>
            <w:contextualSpacing/>
          </w:pPr>
        </w:pPrChange>
      </w:pPr>
    </w:p>
    <w:p w14:paraId="6368065E" w14:textId="24914C5F" w:rsidR="00943BA9" w:rsidRDefault="00943BA9" w:rsidP="00943BA9">
      <w:pPr>
        <w:numPr>
          <w:ilvl w:val="0"/>
          <w:numId w:val="1"/>
        </w:numPr>
        <w:ind w:right="-630"/>
        <w:contextualSpacing/>
        <w:rPr>
          <w:ins w:id="206" w:author="PSR" w:date="2024-03-16T11:23:00Z"/>
          <w:rFonts w:eastAsiaTheme="minorEastAsia"/>
        </w:rPr>
      </w:pPr>
      <w:ins w:id="207" w:author="PSR" w:date="2024-03-16T11:21:00Z">
        <w:r>
          <w:rPr>
            <w:rFonts w:eastAsiaTheme="minorEastAsia"/>
          </w:rPr>
          <w:t xml:space="preserve">Matching </w:t>
        </w:r>
        <w:r w:rsidRPr="002712CC">
          <w:rPr>
            <w:rFonts w:eastAsiaTheme="minorEastAsia"/>
            <w:i/>
            <w:iCs/>
          </w:rPr>
          <w:t xml:space="preserve">Other people made me feel not alone </w:t>
        </w:r>
        <w:r w:rsidRPr="002712CC">
          <w:rPr>
            <w:rFonts w:eastAsiaTheme="minorEastAsia"/>
          </w:rPr>
          <w:t>and</w:t>
        </w:r>
        <w:r w:rsidRPr="00C55684">
          <w:rPr>
            <w:rFonts w:eastAsiaTheme="minorEastAsia"/>
          </w:rPr>
          <w:t xml:space="preserve"> </w:t>
        </w:r>
        <w:r w:rsidRPr="002712CC">
          <w:rPr>
            <w:rFonts w:eastAsiaTheme="minorEastAsia"/>
            <w:i/>
            <w:iCs/>
          </w:rPr>
          <w:t>Support from Friends/Peer relationships</w:t>
        </w:r>
        <w:r>
          <w:rPr>
            <w:rFonts w:eastAsiaTheme="minorEastAsia"/>
          </w:rPr>
          <w:t xml:space="preserve">: </w:t>
        </w:r>
      </w:ins>
      <w:ins w:id="208" w:author="PSR" w:date="2024-03-16T11:11:00Z">
        <w:r>
          <w:rPr>
            <w:rFonts w:eastAsiaTheme="minorEastAsia"/>
          </w:rPr>
          <w:t xml:space="preserve">On the </w:t>
        </w:r>
        <w:r w:rsidRPr="00943BA9">
          <w:rPr>
            <w:rFonts w:eastAsiaTheme="minorEastAsia"/>
            <w:i/>
            <w:iCs/>
            <w:rPrChange w:id="209" w:author="PSR" w:date="2024-03-16T11:12:00Z">
              <w:rPr>
                <w:rFonts w:eastAsiaTheme="minorEastAsia"/>
              </w:rPr>
            </w:rPrChange>
          </w:rPr>
          <w:t>loose</w:t>
        </w:r>
        <w:r>
          <w:rPr>
            <w:rFonts w:eastAsiaTheme="minorEastAsia"/>
          </w:rPr>
          <w:t xml:space="preserve"> instructions </w:t>
        </w:r>
      </w:ins>
      <w:ins w:id="210" w:author="PSR" w:date="2024-03-16T11:21:00Z">
        <w:r>
          <w:rPr>
            <w:rFonts w:eastAsiaTheme="minorEastAsia"/>
          </w:rPr>
          <w:t xml:space="preserve">these are </w:t>
        </w:r>
      </w:ins>
      <w:ins w:id="211" w:author="PSR" w:date="2024-03-16T11:33:00Z">
        <w:r w:rsidR="007C724E">
          <w:rPr>
            <w:rFonts w:eastAsiaTheme="minorEastAsia"/>
          </w:rPr>
          <w:t xml:space="preserve">also </w:t>
        </w:r>
      </w:ins>
      <w:ins w:id="212" w:author="PSR" w:date="2024-03-16T11:21:00Z">
        <w:r>
          <w:rPr>
            <w:rFonts w:eastAsiaTheme="minorEastAsia"/>
          </w:rPr>
          <w:t>a</w:t>
        </w:r>
      </w:ins>
      <w:ins w:id="213" w:author="PSR" w:date="2024-03-16T11:12:00Z">
        <w:r>
          <w:rPr>
            <w:rFonts w:eastAsiaTheme="minorEastAsia"/>
          </w:rPr>
          <w:t xml:space="preserve"> match. </w:t>
        </w:r>
      </w:ins>
      <w:ins w:id="214" w:author="PSR" w:date="2024-03-16T11:18:00Z">
        <w:r w:rsidRPr="00943BA9">
          <w:rPr>
            <w:rFonts w:eastAsiaTheme="minorEastAsia"/>
            <w:rPrChange w:id="215" w:author="PSR" w:date="2024-03-16T11:18:00Z">
              <w:rPr>
                <w:rFonts w:eastAsiaTheme="minorEastAsia"/>
                <w:b/>
                <w:bCs/>
              </w:rPr>
            </w:rPrChange>
          </w:rPr>
          <w:t>Recall that</w:t>
        </w:r>
      </w:ins>
      <w:ins w:id="216" w:author="PSR" w:date="2024-03-16T11:13:00Z">
        <w:r w:rsidRPr="00943BA9">
          <w:rPr>
            <w:rFonts w:eastAsiaTheme="minorEastAsia"/>
            <w:rPrChange w:id="217" w:author="PSR" w:date="2024-03-16T11:18:00Z">
              <w:rPr>
                <w:rFonts w:eastAsiaTheme="minorEastAsia"/>
              </w:rPr>
            </w:rPrChange>
          </w:rPr>
          <w:t> </w:t>
        </w:r>
      </w:ins>
      <w:ins w:id="218" w:author="PSR" w:date="2024-03-16T11:18:00Z">
        <w:r>
          <w:rPr>
            <w:rFonts w:eastAsiaTheme="minorEastAsia"/>
          </w:rPr>
          <w:t>t</w:t>
        </w:r>
      </w:ins>
      <w:ins w:id="219" w:author="PSR" w:date="2024-03-16T11:13:00Z">
        <w:r w:rsidRPr="00943BA9">
          <w:rPr>
            <w:rFonts w:eastAsiaTheme="minorEastAsia"/>
            <w:rPrChange w:id="220" w:author="PSR" w:date="2024-03-16T11:18:00Z">
              <w:rPr>
                <w:rFonts w:eastAsiaTheme="minorEastAsia"/>
                <w:u w:val="single"/>
              </w:rPr>
            </w:rPrChange>
          </w:rPr>
          <w:t xml:space="preserve">wo codes are considered to be a </w:t>
        </w:r>
        <w:r w:rsidRPr="00943BA9">
          <w:rPr>
            <w:rFonts w:eastAsiaTheme="minorEastAsia"/>
            <w:i/>
            <w:iCs/>
            <w:rPrChange w:id="221" w:author="PSR" w:date="2024-03-16T11:21:00Z">
              <w:rPr>
                <w:rFonts w:eastAsiaTheme="minorEastAsia"/>
                <w:u w:val="single"/>
              </w:rPr>
            </w:rPrChange>
          </w:rPr>
          <w:t>loose</w:t>
        </w:r>
        <w:r w:rsidRPr="00943BA9">
          <w:rPr>
            <w:rFonts w:eastAsiaTheme="minorEastAsia"/>
            <w:rPrChange w:id="222" w:author="PSR" w:date="2024-03-16T11:18:00Z">
              <w:rPr>
                <w:rFonts w:eastAsiaTheme="minorEastAsia"/>
                <w:u w:val="single"/>
              </w:rPr>
            </w:rPrChange>
          </w:rPr>
          <w:t xml:space="preserve"> match if they have concepts </w:t>
        </w:r>
      </w:ins>
      <w:ins w:id="223" w:author="PSR" w:date="2024-03-16T11:21:00Z">
        <w:r>
          <w:rPr>
            <w:rFonts w:eastAsiaTheme="minorEastAsia"/>
          </w:rPr>
          <w:t xml:space="preserve">significantly </w:t>
        </w:r>
      </w:ins>
      <w:ins w:id="224" w:author="PSR" w:date="2024-03-16T11:13:00Z">
        <w:r w:rsidRPr="00943BA9">
          <w:rPr>
            <w:rFonts w:eastAsiaTheme="minorEastAsia"/>
            <w:rPrChange w:id="225" w:author="PSR" w:date="2024-03-16T11:18:00Z">
              <w:rPr>
                <w:rFonts w:eastAsiaTheme="minorEastAsia"/>
                <w:u w:val="single"/>
              </w:rPr>
            </w:rPrChange>
          </w:rPr>
          <w:t xml:space="preserve">in common, </w:t>
        </w:r>
      </w:ins>
      <w:ins w:id="226" w:author="PSR" w:date="2024-03-16T11:18:00Z">
        <w:r>
          <w:rPr>
            <w:rFonts w:eastAsiaTheme="minorEastAsia"/>
          </w:rPr>
          <w:t xml:space="preserve">but it’s ok for </w:t>
        </w:r>
      </w:ins>
      <w:ins w:id="227" w:author="PSR" w:date="2024-03-16T11:13:00Z">
        <w:r w:rsidRPr="00943BA9">
          <w:rPr>
            <w:rFonts w:eastAsiaTheme="minorEastAsia"/>
          </w:rPr>
          <w:t xml:space="preserve">one </w:t>
        </w:r>
      </w:ins>
      <w:ins w:id="228" w:author="PSR" w:date="2024-03-16T11:18:00Z">
        <w:r>
          <w:rPr>
            <w:rFonts w:eastAsiaTheme="minorEastAsia"/>
          </w:rPr>
          <w:t>to be</w:t>
        </w:r>
      </w:ins>
      <w:ins w:id="229" w:author="PSR" w:date="2024-03-16T11:13:00Z">
        <w:r w:rsidRPr="00943BA9">
          <w:rPr>
            <w:rFonts w:eastAsiaTheme="minorEastAsia"/>
          </w:rPr>
          <w:t xml:space="preserve"> more general than the other</w:t>
        </w:r>
      </w:ins>
      <w:ins w:id="230" w:author="PSR" w:date="2024-03-16T11:19:00Z">
        <w:r>
          <w:rPr>
            <w:rFonts w:eastAsiaTheme="minorEastAsia"/>
          </w:rPr>
          <w:t>, or to not match perfectly</w:t>
        </w:r>
      </w:ins>
      <w:ins w:id="231" w:author="PSR" w:date="2024-03-16T11:20:00Z">
        <w:r>
          <w:rPr>
            <w:rFonts w:eastAsiaTheme="minorEastAsia"/>
          </w:rPr>
          <w:t xml:space="preserve"> in other ways</w:t>
        </w:r>
      </w:ins>
      <w:ins w:id="232" w:author="PSR" w:date="2024-03-16T11:19:00Z">
        <w:r>
          <w:rPr>
            <w:rFonts w:eastAsiaTheme="minorEastAsia"/>
          </w:rPr>
          <w:t>, as long as you would expect</w:t>
        </w:r>
      </w:ins>
      <w:ins w:id="233" w:author="PSR" w:date="2024-03-16T11:20:00Z">
        <w:r>
          <w:rPr>
            <w:rFonts w:eastAsiaTheme="minorEastAsia"/>
          </w:rPr>
          <w:t xml:space="preserve"> considerable overlap in the documents receiving the two codes</w:t>
        </w:r>
      </w:ins>
      <w:ins w:id="234" w:author="PSR" w:date="2024-03-16T11:13:00Z">
        <w:r w:rsidRPr="00943BA9">
          <w:rPr>
            <w:rFonts w:eastAsiaTheme="minorEastAsia"/>
          </w:rPr>
          <w:t>.</w:t>
        </w:r>
      </w:ins>
      <w:ins w:id="235" w:author="PSR" w:date="2024-03-16T11:21:00Z">
        <w:r>
          <w:rPr>
            <w:rFonts w:eastAsiaTheme="minorEastAsia"/>
          </w:rPr>
          <w:t xml:space="preserve"> In this case you can see that </w:t>
        </w:r>
      </w:ins>
      <w:ins w:id="236" w:author="PSR" w:date="2024-03-16T11:22:00Z">
        <w:r>
          <w:rPr>
            <w:rFonts w:eastAsiaTheme="minorEastAsia"/>
          </w:rPr>
          <w:t xml:space="preserve">although the subsets of people are not exactly the same, both descriptions are capturing the </w:t>
        </w:r>
      </w:ins>
      <w:ins w:id="237" w:author="PSR" w:date="2024-03-16T11:34:00Z">
        <w:r w:rsidR="007C724E">
          <w:rPr>
            <w:rFonts w:eastAsiaTheme="minorEastAsia"/>
          </w:rPr>
          <w:t xml:space="preserve">core </w:t>
        </w:r>
      </w:ins>
      <w:ins w:id="238" w:author="PSR" w:date="2024-03-16T11:22:00Z">
        <w:r>
          <w:rPr>
            <w:rFonts w:eastAsiaTheme="minorEastAsia"/>
          </w:rPr>
          <w:t xml:space="preserve">idea of </w:t>
        </w:r>
      </w:ins>
      <w:ins w:id="239" w:author="PSR" w:date="2024-03-16T11:34:00Z">
        <w:r w:rsidR="007C724E">
          <w:rPr>
            <w:rFonts w:eastAsiaTheme="minorEastAsia"/>
          </w:rPr>
          <w:t>support from/</w:t>
        </w:r>
      </w:ins>
      <w:ins w:id="240" w:author="PSR" w:date="2024-03-16T11:22:00Z">
        <w:r>
          <w:rPr>
            <w:rFonts w:eastAsiaTheme="minorEastAsia"/>
          </w:rPr>
          <w:t>connection with</w:t>
        </w:r>
      </w:ins>
      <w:ins w:id="241" w:author="PSR" w:date="2024-03-16T11:23:00Z">
        <w:r>
          <w:rPr>
            <w:rFonts w:eastAsiaTheme="minorEastAsia"/>
          </w:rPr>
          <w:t xml:space="preserve"> other people. </w:t>
        </w:r>
      </w:ins>
    </w:p>
    <w:p w14:paraId="2A276E05" w14:textId="77777777" w:rsidR="00943BA9" w:rsidRDefault="00943BA9" w:rsidP="00943BA9">
      <w:pPr>
        <w:pStyle w:val="ListParagraph"/>
        <w:rPr>
          <w:ins w:id="242" w:author="PSR" w:date="2024-03-16T11:23:00Z"/>
        </w:rPr>
        <w:pPrChange w:id="243" w:author="PSR" w:date="2024-03-16T11:23:00Z">
          <w:pPr>
            <w:numPr>
              <w:numId w:val="1"/>
            </w:numPr>
            <w:ind w:left="360" w:right="-630" w:hanging="360"/>
            <w:contextualSpacing/>
          </w:pPr>
        </w:pPrChange>
      </w:pPr>
    </w:p>
    <w:p w14:paraId="1F696A80" w14:textId="40BF535E" w:rsidR="00943BA9" w:rsidRPr="00943BA9" w:rsidRDefault="00943BA9" w:rsidP="00943BA9">
      <w:pPr>
        <w:ind w:left="360" w:right="-630"/>
        <w:contextualSpacing/>
        <w:rPr>
          <w:ins w:id="244" w:author="PSR" w:date="2024-03-16T11:23:00Z"/>
          <w:rFonts w:eastAsiaTheme="minorEastAsia"/>
          <w:rPrChange w:id="245" w:author="PSR" w:date="2024-03-16T11:25:00Z">
            <w:rPr>
              <w:ins w:id="246" w:author="PSR" w:date="2024-03-16T11:23:00Z"/>
              <w:rFonts w:eastAsiaTheme="minorEastAsia"/>
            </w:rPr>
          </w:rPrChange>
        </w:rPr>
        <w:pPrChange w:id="247" w:author="PSR" w:date="2024-03-16T11:23:00Z">
          <w:pPr>
            <w:numPr>
              <w:numId w:val="1"/>
            </w:numPr>
            <w:ind w:left="360" w:right="-630" w:hanging="360"/>
            <w:contextualSpacing/>
          </w:pPr>
        </w:pPrChange>
      </w:pPr>
      <w:ins w:id="248" w:author="PSR" w:date="2024-03-16T11:23:00Z">
        <w:r w:rsidRPr="00943BA9">
          <w:rPr>
            <w:rFonts w:eastAsiaTheme="minorEastAsia"/>
            <w:u w:val="single"/>
            <w:rPrChange w:id="249" w:author="PSR" w:date="2024-03-16T11:29:00Z">
              <w:rPr>
                <w:rFonts w:eastAsiaTheme="minorEastAsia"/>
              </w:rPr>
            </w:rPrChange>
          </w:rPr>
          <w:t>Notice that this example highlights the importance of understanding the point behind the study.</w:t>
        </w:r>
        <w:r>
          <w:rPr>
            <w:rFonts w:eastAsiaTheme="minorEastAsia"/>
          </w:rPr>
          <w:t xml:space="preserve"> </w:t>
        </w:r>
      </w:ins>
      <w:ins w:id="250" w:author="PSR" w:date="2024-03-16T11:24:00Z">
        <w:r>
          <w:rPr>
            <w:rFonts w:eastAsiaTheme="minorEastAsia"/>
          </w:rPr>
          <w:t xml:space="preserve">In this dataset, the core question is </w:t>
        </w:r>
        <w:r w:rsidRPr="00943BA9">
          <w:rPr>
            <w:rFonts w:eastAsiaTheme="minorEastAsia"/>
            <w:i/>
            <w:iCs/>
            <w:rPrChange w:id="251" w:author="PSR" w:date="2024-03-16T11:24:00Z">
              <w:rPr>
                <w:rFonts w:eastAsiaTheme="minorEastAsia"/>
              </w:rPr>
            </w:rPrChange>
          </w:rPr>
          <w:t>what</w:t>
        </w:r>
        <w:r>
          <w:rPr>
            <w:rFonts w:eastAsiaTheme="minorEastAsia"/>
          </w:rPr>
          <w:t xml:space="preserve"> got people through their dark times, so that sense of connection and being seen/understood is central. If the research question behind the cod</w:t>
        </w:r>
      </w:ins>
      <w:ins w:id="252" w:author="PSR" w:date="2024-03-16T11:25:00Z">
        <w:r>
          <w:rPr>
            <w:rFonts w:eastAsiaTheme="minorEastAsia"/>
          </w:rPr>
          <w:t xml:space="preserve">ebooks involved specifically </w:t>
        </w:r>
        <w:r>
          <w:rPr>
            <w:rFonts w:eastAsiaTheme="minorEastAsia"/>
            <w:i/>
            <w:iCs/>
          </w:rPr>
          <w:t>who</w:t>
        </w:r>
        <w:r>
          <w:rPr>
            <w:rFonts w:eastAsiaTheme="minorEastAsia"/>
          </w:rPr>
          <w:t xml:space="preserve"> people relied on to get them through dark times, then one might make the choice </w:t>
        </w:r>
        <w:r>
          <w:rPr>
            <w:rFonts w:eastAsiaTheme="minorEastAsia"/>
            <w:i/>
            <w:iCs/>
          </w:rPr>
          <w:t>not</w:t>
        </w:r>
        <w:r>
          <w:rPr>
            <w:rFonts w:eastAsiaTheme="minorEastAsia"/>
          </w:rPr>
          <w:t xml:space="preserve"> to match </w:t>
        </w:r>
      </w:ins>
      <w:ins w:id="253" w:author="PSR" w:date="2024-03-16T11:26:00Z">
        <w:r>
          <w:rPr>
            <w:rFonts w:eastAsiaTheme="minorEastAsia"/>
          </w:rPr>
          <w:t xml:space="preserve">the two codes, even loosely, because in that case relying specifically on friends/peers might be considered different from relying on family. </w:t>
        </w:r>
      </w:ins>
      <w:ins w:id="254" w:author="PSR" w:date="2024-03-16T11:25:00Z">
        <w:r>
          <w:rPr>
            <w:rFonts w:eastAsiaTheme="minorEastAsia"/>
          </w:rPr>
          <w:t xml:space="preserve">   </w:t>
        </w:r>
      </w:ins>
    </w:p>
    <w:p w14:paraId="6BA6883B" w14:textId="77777777" w:rsidR="00943BA9" w:rsidRDefault="00943BA9" w:rsidP="00943BA9">
      <w:pPr>
        <w:pStyle w:val="ListParagraph"/>
        <w:rPr>
          <w:ins w:id="255" w:author="PSR" w:date="2024-03-16T11:23:00Z"/>
        </w:rPr>
        <w:pPrChange w:id="256" w:author="PSR" w:date="2024-03-16T11:23:00Z">
          <w:pPr>
            <w:numPr>
              <w:numId w:val="1"/>
            </w:numPr>
            <w:ind w:left="360" w:right="-630" w:hanging="360"/>
            <w:contextualSpacing/>
          </w:pPr>
        </w:pPrChange>
      </w:pPr>
    </w:p>
    <w:p w14:paraId="0A876CF6" w14:textId="5D2D03B8" w:rsidR="00DC6CCA" w:rsidRDefault="00943BA9" w:rsidP="00943BA9">
      <w:pPr>
        <w:numPr>
          <w:ilvl w:val="0"/>
          <w:numId w:val="1"/>
        </w:numPr>
        <w:ind w:right="-630"/>
        <w:contextualSpacing/>
        <w:rPr>
          <w:ins w:id="257" w:author="PSR" w:date="2024-03-16T11:29:00Z"/>
          <w:rFonts w:eastAsiaTheme="minorEastAsia"/>
        </w:rPr>
      </w:pPr>
      <w:ins w:id="258" w:author="PSR" w:date="2024-03-16T11:27:00Z">
        <w:r>
          <w:rPr>
            <w:rFonts w:eastAsiaTheme="minorEastAsia"/>
          </w:rPr>
          <w:t xml:space="preserve">The reasoning for </w:t>
        </w:r>
      </w:ins>
      <w:ins w:id="259" w:author="PSR" w:date="2024-03-16T11:08:00Z">
        <w:r w:rsidRPr="00943BA9">
          <w:rPr>
            <w:i/>
            <w:iCs/>
            <w:rPrChange w:id="260" w:author="PSR" w:date="2024-03-16T11:27:00Z">
              <w:rPr/>
            </w:rPrChange>
          </w:rPr>
          <w:t>Little Pleasures of life</w:t>
        </w:r>
        <w:r w:rsidRPr="00943BA9">
          <w:rPr>
            <w:rPrChange w:id="261" w:author="PSR" w:date="2024-03-16T11:27:00Z">
              <w:rPr/>
            </w:rPrChange>
          </w:rPr>
          <w:t xml:space="preserve"> </w:t>
        </w:r>
        <w:r w:rsidRPr="00943BA9">
          <w:rPr>
            <w:iCs/>
            <w:rPrChange w:id="262" w:author="PSR" w:date="2024-03-16T11:27:00Z">
              <w:rPr>
                <w:i/>
              </w:rPr>
            </w:rPrChange>
          </w:rPr>
          <w:t>and</w:t>
        </w:r>
        <w:r w:rsidRPr="00943BA9">
          <w:rPr>
            <w:rPrChange w:id="263" w:author="PSR" w:date="2024-03-16T11:27:00Z">
              <w:rPr/>
            </w:rPrChange>
          </w:rPr>
          <w:t xml:space="preserve"> </w:t>
        </w:r>
        <w:r w:rsidRPr="00943BA9">
          <w:rPr>
            <w:i/>
            <w:iCs/>
            <w:rPrChange w:id="264" w:author="PSR" w:date="2024-03-16T11:27:00Z">
              <w:rPr/>
            </w:rPrChange>
          </w:rPr>
          <w:t>Anticipation of food</w:t>
        </w:r>
      </w:ins>
      <w:ins w:id="265" w:author="PSR" w:date="2024-03-16T11:28:00Z">
        <w:r>
          <w:t xml:space="preserve"> is </w:t>
        </w:r>
      </w:ins>
      <w:ins w:id="266" w:author="PSR" w:date="2024-03-16T11:27:00Z">
        <w:r>
          <w:t xml:space="preserve">basically the same. </w:t>
        </w:r>
      </w:ins>
      <w:ins w:id="267" w:author="PSR" w:date="2024-03-16T11:28:00Z">
        <w:r>
          <w:t xml:space="preserve">Based on both the codes and their descriptions, </w:t>
        </w:r>
      </w:ins>
      <w:ins w:id="268" w:author="PSR" w:date="2024-03-16T11:27:00Z">
        <w:r>
          <w:rPr>
            <w:rFonts w:eastAsiaTheme="minorEastAsia"/>
          </w:rPr>
          <w:t xml:space="preserve">these are capturing </w:t>
        </w:r>
      </w:ins>
      <w:ins w:id="269" w:author="PSR" w:date="2024-03-16T11:28:00Z">
        <w:r>
          <w:rPr>
            <w:rFonts w:eastAsiaTheme="minorEastAsia"/>
          </w:rPr>
          <w:t>t</w:t>
        </w:r>
      </w:ins>
      <w:ins w:id="270" w:author="PSR" w:date="2024-03-16T11:29:00Z">
        <w:r>
          <w:rPr>
            <w:rFonts w:eastAsiaTheme="minorEastAsia"/>
          </w:rPr>
          <w:t>hings that are</w:t>
        </w:r>
      </w:ins>
      <w:ins w:id="271" w:author="PSR" w:date="2024-03-16T11:27:00Z">
        <w:r>
          <w:rPr>
            <w:rFonts w:eastAsiaTheme="minorEastAsia"/>
          </w:rPr>
          <w:t xml:space="preserve"> substantially very similar, even if </w:t>
        </w:r>
      </w:ins>
      <w:ins w:id="272" w:author="PSR" w:date="2024-03-16T11:28:00Z">
        <w:r>
          <w:rPr>
            <w:rFonts w:eastAsiaTheme="minorEastAsia"/>
          </w:rPr>
          <w:t>they’re not exactly the same thing.</w:t>
        </w:r>
      </w:ins>
    </w:p>
    <w:p w14:paraId="22F48F26" w14:textId="1B246E76" w:rsidR="00943BA9" w:rsidRDefault="00943BA9" w:rsidP="00943BA9">
      <w:pPr>
        <w:ind w:left="360" w:right="-630"/>
        <w:contextualSpacing/>
        <w:rPr>
          <w:ins w:id="273" w:author="PSR" w:date="2024-03-16T11:29:00Z"/>
          <w:rFonts w:eastAsiaTheme="minorEastAsia"/>
        </w:rPr>
      </w:pPr>
    </w:p>
    <w:p w14:paraId="5FAE6D8C" w14:textId="6159254A" w:rsidR="00943BA9" w:rsidRPr="00943BA9" w:rsidRDefault="00943BA9" w:rsidP="00943BA9">
      <w:pPr>
        <w:ind w:left="360" w:right="-630"/>
        <w:contextualSpacing/>
        <w:rPr>
          <w:rFonts w:eastAsiaTheme="minorEastAsia"/>
          <w:rPrChange w:id="274" w:author="PSR" w:date="2024-03-16T11:27:00Z">
            <w:rPr/>
          </w:rPrChange>
        </w:rPr>
        <w:pPrChange w:id="275" w:author="PSR" w:date="2024-03-16T11:29:00Z">
          <w:pPr>
            <w:ind w:right="-630"/>
          </w:pPr>
        </w:pPrChange>
      </w:pPr>
      <w:ins w:id="276" w:author="PSR" w:date="2024-03-16T11:29:00Z">
        <w:r w:rsidRPr="00943BA9">
          <w:rPr>
            <w:rFonts w:eastAsiaTheme="minorEastAsia"/>
            <w:u w:val="single"/>
            <w:rPrChange w:id="277" w:author="PSR" w:date="2024-03-16T11:30:00Z">
              <w:rPr>
                <w:rFonts w:eastAsiaTheme="minorEastAsia"/>
              </w:rPr>
            </w:rPrChange>
          </w:rPr>
          <w:t xml:space="preserve">Notice that this example highlights the importance of looking at the descriptions, </w:t>
        </w:r>
      </w:ins>
      <w:ins w:id="278" w:author="PSR" w:date="2024-03-16T11:35:00Z">
        <w:r w:rsidR="007C724E">
          <w:rPr>
            <w:rFonts w:eastAsiaTheme="minorEastAsia"/>
            <w:u w:val="single"/>
          </w:rPr>
          <w:t>not just</w:t>
        </w:r>
      </w:ins>
      <w:ins w:id="279" w:author="PSR" w:date="2024-03-16T11:29:00Z">
        <w:r w:rsidRPr="00943BA9">
          <w:rPr>
            <w:rFonts w:eastAsiaTheme="minorEastAsia"/>
            <w:u w:val="single"/>
            <w:rPrChange w:id="280" w:author="PSR" w:date="2024-03-16T11:30:00Z">
              <w:rPr>
                <w:rFonts w:eastAsiaTheme="minorEastAsia"/>
              </w:rPr>
            </w:rPrChange>
          </w:rPr>
          <w:t xml:space="preserve"> the names of the codes.</w:t>
        </w:r>
        <w:r>
          <w:rPr>
            <w:rFonts w:eastAsiaTheme="minorEastAsia"/>
          </w:rPr>
          <w:t xml:space="preserve"> The language chosen as names of codes here seems pretty different. But when you also read</w:t>
        </w:r>
      </w:ins>
      <w:ins w:id="281" w:author="PSR" w:date="2024-03-16T11:30:00Z">
        <w:r>
          <w:rPr>
            <w:rFonts w:eastAsiaTheme="minorEastAsia"/>
          </w:rPr>
          <w:t xml:space="preserve"> the descriptions, you can see that the two independent coders are capturing very similar ideas.</w:t>
        </w:r>
      </w:ins>
    </w:p>
    <w:p w14:paraId="29313C91" w14:textId="77777777" w:rsidR="00DC6CCA" w:rsidRPr="00872716" w:rsidRDefault="00DC6CCA" w:rsidP="00DC6CCA">
      <w:pPr>
        <w:ind w:right="-630"/>
      </w:pPr>
    </w:p>
    <w:p w14:paraId="4E01D431" w14:textId="77777777" w:rsidR="00DC6CCA" w:rsidRPr="00872716" w:rsidRDefault="00DC6CCA" w:rsidP="00FD18B9">
      <w:pPr>
        <w:ind w:left="-360" w:right="-630"/>
      </w:pPr>
    </w:p>
    <w:p w14:paraId="700300E0" w14:textId="23C48649" w:rsidR="00FE4DFD" w:rsidRPr="00872716" w:rsidRDefault="00FE4DFD" w:rsidP="00FE4DFD">
      <w:pPr>
        <w:ind w:left="-360" w:right="-630"/>
        <w:jc w:val="center"/>
      </w:pPr>
    </w:p>
    <w:p w14:paraId="0770A5AF" w14:textId="5738C200" w:rsidR="00FE4DFD" w:rsidRPr="00872716" w:rsidRDefault="00FE4DFD" w:rsidP="00FE4DFD">
      <w:pPr>
        <w:ind w:left="-360" w:right="-630"/>
        <w:jc w:val="center"/>
      </w:pPr>
    </w:p>
    <w:p w14:paraId="2BD52D25" w14:textId="5EE1BC8E" w:rsidR="00FD18B9" w:rsidRPr="00872716" w:rsidRDefault="00FD18B9" w:rsidP="00DC6CCA">
      <w:pPr>
        <w:ind w:right="-630"/>
      </w:pPr>
    </w:p>
    <w:p w14:paraId="150B851B" w14:textId="75FE1766" w:rsidR="00FD18B9" w:rsidRPr="00872716" w:rsidRDefault="00FD18B9" w:rsidP="005A211D">
      <w:pPr>
        <w:ind w:left="-360" w:right="-630"/>
      </w:pPr>
    </w:p>
    <w:p w14:paraId="2FD4A5E8" w14:textId="0BED86E2" w:rsidR="00FD18B9" w:rsidRPr="00872716" w:rsidDel="00943BA9" w:rsidRDefault="00FD18B9" w:rsidP="005A211D">
      <w:pPr>
        <w:ind w:left="-360" w:right="-630"/>
        <w:rPr>
          <w:del w:id="282" w:author="PSR" w:date="2024-03-16T11:30:00Z"/>
        </w:rPr>
      </w:pPr>
    </w:p>
    <w:p w14:paraId="325C3829" w14:textId="16E34F3E" w:rsidR="00FD18B9" w:rsidRPr="00872716" w:rsidDel="00943BA9" w:rsidRDefault="00FD18B9" w:rsidP="005A211D">
      <w:pPr>
        <w:ind w:left="-360" w:right="-630"/>
        <w:rPr>
          <w:del w:id="283" w:author="PSR" w:date="2024-03-16T11:30:00Z"/>
        </w:rPr>
      </w:pPr>
    </w:p>
    <w:p w14:paraId="2963C8E7" w14:textId="741F156A" w:rsidR="00FD18B9" w:rsidRPr="00872716" w:rsidDel="00943BA9" w:rsidRDefault="00FD18B9" w:rsidP="005A211D">
      <w:pPr>
        <w:ind w:left="-360" w:right="-630"/>
        <w:rPr>
          <w:del w:id="284" w:author="PSR" w:date="2024-03-16T11:30:00Z"/>
        </w:rPr>
      </w:pPr>
    </w:p>
    <w:p w14:paraId="678578FE" w14:textId="77777777" w:rsidR="00FD18B9" w:rsidRPr="00872716" w:rsidDel="00943BA9" w:rsidRDefault="00FD18B9" w:rsidP="005A211D">
      <w:pPr>
        <w:ind w:left="-360" w:right="-630"/>
        <w:rPr>
          <w:del w:id="285" w:author="PSR" w:date="2024-03-16T11:30:00Z"/>
        </w:rPr>
      </w:pPr>
    </w:p>
    <w:p w14:paraId="3AA026FA" w14:textId="1CCD118D" w:rsidR="005A211D" w:rsidRPr="00872716" w:rsidDel="00943BA9" w:rsidRDefault="005A211D" w:rsidP="005A211D">
      <w:pPr>
        <w:ind w:left="-360" w:right="-630"/>
        <w:rPr>
          <w:del w:id="286" w:author="PSR" w:date="2024-03-16T11:30:00Z"/>
        </w:rPr>
      </w:pPr>
    </w:p>
    <w:p w14:paraId="022717CE" w14:textId="30C8FB8D" w:rsidR="0078415F" w:rsidRPr="00872716" w:rsidDel="00943BA9" w:rsidRDefault="0078415F" w:rsidP="005A211D">
      <w:pPr>
        <w:ind w:left="-360" w:right="-630"/>
        <w:rPr>
          <w:del w:id="287" w:author="PSR" w:date="2024-03-16T11:30:00Z"/>
        </w:rPr>
      </w:pPr>
    </w:p>
    <w:p w14:paraId="29670F2B" w14:textId="77777777" w:rsidR="0078415F" w:rsidRPr="00872716" w:rsidRDefault="0078415F" w:rsidP="00943BA9">
      <w:pPr>
        <w:ind w:right="-630"/>
        <w:pPrChange w:id="288" w:author="PSR" w:date="2024-03-16T11:30:00Z">
          <w:pPr>
            <w:ind w:left="-360" w:right="-630"/>
          </w:pPr>
        </w:pPrChange>
      </w:pPr>
    </w:p>
    <w:sectPr w:rsidR="0078415F" w:rsidRPr="00872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2DD"/>
    <w:multiLevelType w:val="hybridMultilevel"/>
    <w:tmpl w:val="976E06EE"/>
    <w:lvl w:ilvl="0" w:tplc="64DEF858">
      <w:start w:val="1"/>
      <w:numFmt w:val="decimal"/>
      <w:lvlText w:val="%1."/>
      <w:lvlJc w:val="left"/>
      <w:pPr>
        <w:ind w:left="0" w:hanging="360"/>
      </w:pPr>
      <w:rPr>
        <w:rFonts w:hint="default"/>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1" w15:restartNumberingAfterBreak="0">
    <w:nsid w:val="4217292B"/>
    <w:multiLevelType w:val="hybridMultilevel"/>
    <w:tmpl w:val="FCBE9706"/>
    <w:lvl w:ilvl="0" w:tplc="0E449CDA">
      <w:start w:val="1"/>
      <w:numFmt w:val="decimal"/>
      <w:lvlText w:val="%1."/>
      <w:lvlJc w:val="left"/>
      <w:pPr>
        <w:ind w:left="0" w:hanging="360"/>
      </w:pPr>
      <w:rPr>
        <w:rFonts w:hint="default"/>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2" w15:restartNumberingAfterBreak="0">
    <w:nsid w:val="468E684D"/>
    <w:multiLevelType w:val="hybridMultilevel"/>
    <w:tmpl w:val="214CBE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B0"/>
    <w:rsid w:val="00290A42"/>
    <w:rsid w:val="00511E88"/>
    <w:rsid w:val="005A211D"/>
    <w:rsid w:val="006170A5"/>
    <w:rsid w:val="00627047"/>
    <w:rsid w:val="006B4749"/>
    <w:rsid w:val="0078415F"/>
    <w:rsid w:val="007B30DB"/>
    <w:rsid w:val="007C724E"/>
    <w:rsid w:val="00836212"/>
    <w:rsid w:val="00872716"/>
    <w:rsid w:val="008F3287"/>
    <w:rsid w:val="00943BA9"/>
    <w:rsid w:val="009D3D7D"/>
    <w:rsid w:val="00AC3DAD"/>
    <w:rsid w:val="00C55684"/>
    <w:rsid w:val="00C655FA"/>
    <w:rsid w:val="00D20AB0"/>
    <w:rsid w:val="00DC6CCA"/>
    <w:rsid w:val="00DE62BC"/>
    <w:rsid w:val="00E4767B"/>
    <w:rsid w:val="00F97D36"/>
    <w:rsid w:val="00FD18B9"/>
    <w:rsid w:val="00FE4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2EC6"/>
  <w15:chartTrackingRefBased/>
  <w15:docId w15:val="{BF939F99-5F72-B64F-8176-61649B61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68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DFD"/>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56166">
      <w:bodyDiv w:val="1"/>
      <w:marLeft w:val="0"/>
      <w:marRight w:val="0"/>
      <w:marTop w:val="0"/>
      <w:marBottom w:val="0"/>
      <w:divBdr>
        <w:top w:val="none" w:sz="0" w:space="0" w:color="auto"/>
        <w:left w:val="none" w:sz="0" w:space="0" w:color="auto"/>
        <w:bottom w:val="none" w:sz="0" w:space="0" w:color="auto"/>
        <w:right w:val="none" w:sz="0" w:space="0" w:color="auto"/>
      </w:divBdr>
    </w:div>
    <w:div w:id="856893083">
      <w:bodyDiv w:val="1"/>
      <w:marLeft w:val="0"/>
      <w:marRight w:val="0"/>
      <w:marTop w:val="0"/>
      <w:marBottom w:val="0"/>
      <w:divBdr>
        <w:top w:val="none" w:sz="0" w:space="0" w:color="auto"/>
        <w:left w:val="none" w:sz="0" w:space="0" w:color="auto"/>
        <w:bottom w:val="none" w:sz="0" w:space="0" w:color="auto"/>
        <w:right w:val="none" w:sz="0" w:space="0" w:color="auto"/>
      </w:divBdr>
      <w:divsChild>
        <w:div w:id="1820461267">
          <w:marLeft w:val="0"/>
          <w:marRight w:val="0"/>
          <w:marTop w:val="0"/>
          <w:marBottom w:val="0"/>
          <w:divBdr>
            <w:top w:val="none" w:sz="0" w:space="0" w:color="auto"/>
            <w:left w:val="none" w:sz="0" w:space="0" w:color="auto"/>
            <w:bottom w:val="none" w:sz="0" w:space="0" w:color="auto"/>
            <w:right w:val="none" w:sz="0" w:space="0" w:color="auto"/>
          </w:divBdr>
        </w:div>
        <w:div w:id="167864430">
          <w:marLeft w:val="0"/>
          <w:marRight w:val="0"/>
          <w:marTop w:val="0"/>
          <w:marBottom w:val="0"/>
          <w:divBdr>
            <w:top w:val="none" w:sz="0" w:space="0" w:color="auto"/>
            <w:left w:val="none" w:sz="0" w:space="0" w:color="auto"/>
            <w:bottom w:val="none" w:sz="0" w:space="0" w:color="auto"/>
            <w:right w:val="none" w:sz="0" w:space="0" w:color="auto"/>
          </w:divBdr>
        </w:div>
        <w:div w:id="2077123322">
          <w:marLeft w:val="0"/>
          <w:marRight w:val="0"/>
          <w:marTop w:val="0"/>
          <w:marBottom w:val="0"/>
          <w:divBdr>
            <w:top w:val="none" w:sz="0" w:space="0" w:color="auto"/>
            <w:left w:val="none" w:sz="0" w:space="0" w:color="auto"/>
            <w:bottom w:val="none" w:sz="0" w:space="0" w:color="auto"/>
            <w:right w:val="none" w:sz="0" w:space="0" w:color="auto"/>
          </w:divBdr>
        </w:div>
      </w:divsChild>
    </w:div>
    <w:div w:id="1159544468">
      <w:bodyDiv w:val="1"/>
      <w:marLeft w:val="0"/>
      <w:marRight w:val="0"/>
      <w:marTop w:val="0"/>
      <w:marBottom w:val="0"/>
      <w:divBdr>
        <w:top w:val="none" w:sz="0" w:space="0" w:color="auto"/>
        <w:left w:val="none" w:sz="0" w:space="0" w:color="auto"/>
        <w:bottom w:val="none" w:sz="0" w:space="0" w:color="auto"/>
        <w:right w:val="none" w:sz="0" w:space="0" w:color="auto"/>
      </w:divBdr>
    </w:div>
    <w:div w:id="1518420836">
      <w:bodyDiv w:val="1"/>
      <w:marLeft w:val="0"/>
      <w:marRight w:val="0"/>
      <w:marTop w:val="0"/>
      <w:marBottom w:val="0"/>
      <w:divBdr>
        <w:top w:val="none" w:sz="0" w:space="0" w:color="auto"/>
        <w:left w:val="none" w:sz="0" w:space="0" w:color="auto"/>
        <w:bottom w:val="none" w:sz="0" w:space="0" w:color="auto"/>
        <w:right w:val="none" w:sz="0" w:space="0" w:color="auto"/>
      </w:divBdr>
      <w:divsChild>
        <w:div w:id="352153267">
          <w:marLeft w:val="0"/>
          <w:marRight w:val="0"/>
          <w:marTop w:val="0"/>
          <w:marBottom w:val="0"/>
          <w:divBdr>
            <w:top w:val="none" w:sz="0" w:space="0" w:color="auto"/>
            <w:left w:val="none" w:sz="0" w:space="0" w:color="auto"/>
            <w:bottom w:val="none" w:sz="0" w:space="0" w:color="auto"/>
            <w:right w:val="none" w:sz="0" w:space="0" w:color="auto"/>
          </w:divBdr>
        </w:div>
        <w:div w:id="1861432865">
          <w:marLeft w:val="0"/>
          <w:marRight w:val="0"/>
          <w:marTop w:val="0"/>
          <w:marBottom w:val="0"/>
          <w:divBdr>
            <w:top w:val="none" w:sz="0" w:space="0" w:color="auto"/>
            <w:left w:val="none" w:sz="0" w:space="0" w:color="auto"/>
            <w:bottom w:val="none" w:sz="0" w:space="0" w:color="auto"/>
            <w:right w:val="none" w:sz="0" w:space="0" w:color="auto"/>
          </w:divBdr>
        </w:div>
        <w:div w:id="977799975">
          <w:marLeft w:val="0"/>
          <w:marRight w:val="0"/>
          <w:marTop w:val="0"/>
          <w:marBottom w:val="0"/>
          <w:divBdr>
            <w:top w:val="none" w:sz="0" w:space="0" w:color="auto"/>
            <w:left w:val="none" w:sz="0" w:space="0" w:color="auto"/>
            <w:bottom w:val="none" w:sz="0" w:space="0" w:color="auto"/>
            <w:right w:val="none" w:sz="0" w:space="0" w:color="auto"/>
          </w:divBdr>
        </w:div>
      </w:divsChild>
    </w:div>
    <w:div w:id="1552033706">
      <w:bodyDiv w:val="1"/>
      <w:marLeft w:val="0"/>
      <w:marRight w:val="0"/>
      <w:marTop w:val="0"/>
      <w:marBottom w:val="0"/>
      <w:divBdr>
        <w:top w:val="none" w:sz="0" w:space="0" w:color="auto"/>
        <w:left w:val="none" w:sz="0" w:space="0" w:color="auto"/>
        <w:bottom w:val="none" w:sz="0" w:space="0" w:color="auto"/>
        <w:right w:val="none" w:sz="0" w:space="0" w:color="auto"/>
      </w:divBdr>
    </w:div>
    <w:div w:id="182878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PSR</dc:creator>
  <cp:keywords/>
  <dc:description/>
  <cp:lastModifiedBy>PSR</cp:lastModifiedBy>
  <cp:revision>17</cp:revision>
  <dcterms:created xsi:type="dcterms:W3CDTF">2024-03-12T22:42:00Z</dcterms:created>
  <dcterms:modified xsi:type="dcterms:W3CDTF">2024-03-16T15:35:00Z</dcterms:modified>
</cp:coreProperties>
</file>